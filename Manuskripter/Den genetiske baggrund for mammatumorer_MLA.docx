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6EB4" w14:textId="1608C3D6" w:rsidR="00BC0FDE" w:rsidRPr="00F95204" w:rsidRDefault="000B1312" w:rsidP="000B1312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0609F" wp14:editId="0DB55F25">
                <wp:simplePos x="0" y="0"/>
                <wp:positionH relativeFrom="column">
                  <wp:posOffset>-8890</wp:posOffset>
                </wp:positionH>
                <wp:positionV relativeFrom="paragraph">
                  <wp:posOffset>-521335</wp:posOffset>
                </wp:positionV>
                <wp:extent cx="6137160" cy="419100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1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2C16" w14:textId="7CCAEC12" w:rsidR="00F95204" w:rsidRPr="00580B7E" w:rsidRDefault="000B1312" w:rsidP="00DC3557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80B7E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F95204" w:rsidRPr="00580B7E">
                              <w:rPr>
                                <w:sz w:val="32"/>
                                <w:szCs w:val="32"/>
                              </w:rPr>
                              <w:t>ammatumorer</w:t>
                            </w:r>
                            <w:proofErr w:type="spellEnd"/>
                            <w:r w:rsidR="00F95204" w:rsidRPr="00580B7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ins w:id="0" w:author="Maja Louise Arendt" w:date="2019-12-17T14:02:00Z">
                              <w:r w:rsidR="00CB51CC" w:rsidRPr="00580B7E">
                                <w:rPr>
                                  <w:sz w:val="32"/>
                                  <w:szCs w:val="32"/>
                                </w:rPr>
                                <w:t>hos hunde</w:t>
                              </w:r>
                            </w:ins>
                            <w:ins w:id="1" w:author="Maja Louise Arendt" w:date="2019-12-17T15:22:00Z">
                              <w:r w:rsidR="00EC76F8">
                                <w:rPr>
                                  <w:sz w:val="32"/>
                                  <w:szCs w:val="32"/>
                                </w:rPr>
                                <w:t>, hvad kan vi lære fra cellernes DNA</w:t>
                              </w:r>
                            </w:ins>
                          </w:p>
                          <w:p w14:paraId="30DCBE5D" w14:textId="77777777" w:rsidR="00F95204" w:rsidRPr="00F95204" w:rsidRDefault="00F95204" w:rsidP="00DC3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0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pt;margin-top:-41.05pt;width:48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" fillcolor="white [3201]" strokeweight=".5pt">
                <v:textbox>
                  <w:txbxContent>
                    <w:p w14:paraId="64912C16" w14:textId="7CCAEC12" w:rsidR="00F95204" w:rsidRPr="00580B7E" w:rsidRDefault="000B1312" w:rsidP="00DC3557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80B7E">
                        <w:rPr>
                          <w:sz w:val="32"/>
                          <w:szCs w:val="32"/>
                        </w:rPr>
                        <w:t>M</w:t>
                      </w:r>
                      <w:r w:rsidR="00F95204" w:rsidRPr="00580B7E">
                        <w:rPr>
                          <w:sz w:val="32"/>
                          <w:szCs w:val="32"/>
                        </w:rPr>
                        <w:t>ammatumorer</w:t>
                      </w:r>
                      <w:proofErr w:type="spellEnd"/>
                      <w:r w:rsidR="00F95204" w:rsidRPr="00580B7E">
                        <w:rPr>
                          <w:sz w:val="32"/>
                          <w:szCs w:val="32"/>
                        </w:rPr>
                        <w:t xml:space="preserve"> </w:t>
                      </w:r>
                      <w:ins w:id="2" w:author="Maja Louise Arendt" w:date="2019-12-17T14:02:00Z">
                        <w:r w:rsidR="00CB51CC" w:rsidRPr="00580B7E">
                          <w:rPr>
                            <w:sz w:val="32"/>
                            <w:szCs w:val="32"/>
                          </w:rPr>
                          <w:t>hos hunde</w:t>
                        </w:r>
                      </w:ins>
                      <w:ins w:id="3" w:author="Maja Louise Arendt" w:date="2019-12-17T15:22:00Z">
                        <w:r w:rsidR="00EC76F8">
                          <w:rPr>
                            <w:sz w:val="32"/>
                            <w:szCs w:val="32"/>
                          </w:rPr>
                          <w:t>, hvad kan vi lære fra cellernes DNA</w:t>
                        </w:r>
                      </w:ins>
                    </w:p>
                    <w:p w14:paraId="30DCBE5D" w14:textId="77777777" w:rsidR="00F95204" w:rsidRPr="00F95204" w:rsidRDefault="00F95204" w:rsidP="00DC3557"/>
                  </w:txbxContent>
                </v:textbox>
              </v:shape>
            </w:pict>
          </mc:Fallback>
        </mc:AlternateContent>
      </w:r>
      <w:r w:rsidR="00DC35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D4E0" wp14:editId="4042D64A">
                <wp:simplePos x="0" y="0"/>
                <wp:positionH relativeFrom="column">
                  <wp:posOffset>-615950</wp:posOffset>
                </wp:positionH>
                <wp:positionV relativeFrom="paragraph">
                  <wp:posOffset>204586</wp:posOffset>
                </wp:positionV>
                <wp:extent cx="509155" cy="3834245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5" cy="383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AD9DC" w14:textId="335176FE" w:rsidR="00F95204" w:rsidRPr="000B1312" w:rsidRDefault="00F95204" w:rsidP="00DC355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Af Dyrlæge, </w:t>
                            </w:r>
                            <w:proofErr w:type="spellStart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>PhD</w:t>
                            </w:r>
                            <w:proofErr w:type="spellEnd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-studerende Sophie Agger, </w:t>
                            </w:r>
                            <w:r w:rsidR="00DC3557" w:rsidRPr="000B1312">
                              <w:rPr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Institut for Klinisk Veterinærmedicin </w:t>
                            </w:r>
                          </w:p>
                          <w:p w14:paraId="24B50EF2" w14:textId="77777777" w:rsidR="00F95204" w:rsidRPr="000B1312" w:rsidRDefault="00F95204" w:rsidP="00447AB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7D4E0" id="Text Box 3" o:spid="_x0000_s1027" type="#_x0000_t202" style="position:absolute;left:0;text-align:left;margin-left:-48.5pt;margin-top:16.1pt;width:40.1pt;height:3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" fillcolor="white [3201]" stroked="f" strokeweight=".5pt">
                <v:textbox style="layout-flow:vertical;mso-layout-flow-alt:bottom-to-top">
                  <w:txbxContent>
                    <w:p w14:paraId="178AD9DC" w14:textId="335176FE" w:rsidR="00F95204" w:rsidRPr="000B1312" w:rsidRDefault="00F95204" w:rsidP="00DC355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Af Dyrlæge, </w:t>
                      </w:r>
                      <w:proofErr w:type="spellStart"/>
                      <w:r w:rsidRPr="000B1312">
                        <w:rPr>
                          <w:i/>
                          <w:sz w:val="20"/>
                          <w:szCs w:val="20"/>
                        </w:rPr>
                        <w:t>PhD</w:t>
                      </w:r>
                      <w:proofErr w:type="spellEnd"/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-studerende Sophie Agger, </w:t>
                      </w:r>
                      <w:r w:rsidR="00DC3557" w:rsidRPr="000B1312">
                        <w:rPr>
                          <w:i/>
                          <w:sz w:val="20"/>
                          <w:szCs w:val="20"/>
                        </w:rPr>
                        <w:br/>
                      </w: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Institut for Klinisk Veterinærmedicin </w:t>
                      </w:r>
                    </w:p>
                    <w:p w14:paraId="24B50EF2" w14:textId="77777777" w:rsidR="00F95204" w:rsidRPr="000B1312" w:rsidRDefault="00F95204" w:rsidP="00447AB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80BAD">
        <w:t>Mammatumorer</w:t>
      </w:r>
      <w:proofErr w:type="spellEnd"/>
    </w:p>
    <w:p w14:paraId="4E0F4CC9" w14:textId="38AC67D8" w:rsidR="00BC0FDE" w:rsidRPr="00F95204" w:rsidRDefault="00BC0FDE" w:rsidP="000B1312">
      <w:pPr>
        <w:jc w:val="both"/>
      </w:pPr>
      <w:proofErr w:type="spellStart"/>
      <w:r w:rsidRPr="00F95204">
        <w:t>Mammatumorer</w:t>
      </w:r>
      <w:proofErr w:type="spellEnd"/>
      <w:r w:rsidRPr="00F95204">
        <w:t xml:space="preserve"> forekommer hyppigt</w:t>
      </w:r>
      <w:ins w:id="2" w:author="Sophie Emilie Søborg Agger" w:date="2020-01-03T09:26:00Z">
        <w:r w:rsidR="003D2B41">
          <w:t>,</w:t>
        </w:r>
      </w:ins>
      <w:r w:rsidRPr="00F95204">
        <w:t xml:space="preserve"> især </w:t>
      </w:r>
      <w:r w:rsidR="002A76A5">
        <w:t xml:space="preserve">hos </w:t>
      </w:r>
      <w:r w:rsidRPr="00F95204">
        <w:t>intakte tæver</w:t>
      </w:r>
      <w:ins w:id="3" w:author="Sophie Emilie Søborg Agger" w:date="2020-01-03T09:26:00Z">
        <w:r w:rsidR="003D2B41">
          <w:t>,</w:t>
        </w:r>
      </w:ins>
      <w:r w:rsidR="00DC3557">
        <w:t xml:space="preserve"> </w:t>
      </w:r>
      <w:r w:rsidRPr="00F95204">
        <w:t xml:space="preserve">og risikoen øges </w:t>
      </w:r>
      <w:r w:rsidR="00DC3557">
        <w:t>med</w:t>
      </w:r>
      <w:r w:rsidR="00DC3557" w:rsidRPr="00F95204">
        <w:t xml:space="preserve"> </w:t>
      </w:r>
      <w:r w:rsidRPr="00F95204">
        <w:t>alderen</w:t>
      </w:r>
      <w:r w:rsidR="00DC3557">
        <w:t>.</w:t>
      </w:r>
    </w:p>
    <w:p w14:paraId="615215DC" w14:textId="04476C0E" w:rsidR="006059BB" w:rsidRDefault="002A76A5" w:rsidP="000B1312">
      <w:pPr>
        <w:jc w:val="both"/>
      </w:pPr>
      <w:ins w:id="4" w:author="Maja Louise Arendt" w:date="2019-12-17T15:04:00Z">
        <w:r>
          <w:t>Ligeledes er brystkræft</w:t>
        </w:r>
      </w:ins>
      <w:r w:rsidR="00BC0FDE" w:rsidRPr="00F95204">
        <w:t xml:space="preserve"> hyppigt </w:t>
      </w:r>
      <w:proofErr w:type="spellStart"/>
      <w:r w:rsidR="00BC0FDE" w:rsidRPr="00F95204">
        <w:t>forekom</w:t>
      </w:r>
      <w:r w:rsidR="000B1312">
        <w:t>-</w:t>
      </w:r>
      <w:r w:rsidR="00BC0FDE" w:rsidRPr="00F95204">
        <w:t>mende</w:t>
      </w:r>
      <w:proofErr w:type="spellEnd"/>
      <w:r w:rsidR="00BC0FDE" w:rsidRPr="00F95204">
        <w:t xml:space="preserve"> i mennesker og ca. 10%</w:t>
      </w:r>
      <w:r w:rsidR="00DC3557">
        <w:t xml:space="preserve"> af kvinder udvikler </w:t>
      </w:r>
      <w:ins w:id="5" w:author="Maja Louise Arendt" w:date="2019-12-17T15:05:00Z">
        <w:del w:id="6" w:author="Sophie Emilie Søborg Agger" w:date="2020-01-03T09:18:00Z">
          <w:r w:rsidDel="003D2B41">
            <w:delText xml:space="preserve">denne </w:delText>
          </w:r>
        </w:del>
        <w:r>
          <w:t>sygdom</w:t>
        </w:r>
      </w:ins>
      <w:ins w:id="7" w:author="Sophie Emilie Søborg Agger" w:date="2020-01-03T09:18:00Z">
        <w:r w:rsidR="003D2B41">
          <w:t>men</w:t>
        </w:r>
      </w:ins>
      <w:ins w:id="8" w:author="Maja Louise Arendt" w:date="2019-12-17T15:05:00Z">
        <w:r>
          <w:t xml:space="preserve"> </w:t>
        </w:r>
      </w:ins>
      <w:r w:rsidR="00DC3557">
        <w:t>i løbet af deres liv</w:t>
      </w:r>
      <w:r w:rsidR="009A5157" w:rsidRPr="00F95204">
        <w:t xml:space="preserve">. </w:t>
      </w:r>
      <w:ins w:id="9" w:author="Maja Louise Arendt" w:date="2019-12-17T14:21:00Z">
        <w:r w:rsidR="007312EF">
          <w:t xml:space="preserve">Der er visse ligheder mellem </w:t>
        </w:r>
        <w:proofErr w:type="spellStart"/>
        <w:r w:rsidR="007312EF">
          <w:t>mammatumorer</w:t>
        </w:r>
        <w:proofErr w:type="spellEnd"/>
        <w:r w:rsidR="007312EF">
          <w:t xml:space="preserve"> hos hunde og brystkræft hos mennesker</w:t>
        </w:r>
        <w:del w:id="10" w:author="Sophie Emilie Søborg Agger" w:date="2020-01-03T10:32:00Z">
          <w:r w:rsidR="007312EF" w:rsidDel="00F52378">
            <w:delText xml:space="preserve"> og</w:delText>
          </w:r>
        </w:del>
      </w:ins>
      <w:ins w:id="11" w:author="Sophie Emilie Søborg Agger" w:date="2020-01-03T10:32:00Z">
        <w:r w:rsidR="00F52378">
          <w:t>,</w:t>
        </w:r>
      </w:ins>
      <w:ins w:id="12" w:author="Maja Louise Arendt" w:date="2019-12-17T14:21:00Z">
        <w:r w:rsidR="007312EF">
          <w:t xml:space="preserve"> </w:t>
        </w:r>
        <w:del w:id="13" w:author="Sophie Emilie Søborg Agger" w:date="2020-01-03T09:37:00Z">
          <w:r w:rsidR="007312EF" w:rsidDel="00712121">
            <w:delText>derfor</w:delText>
          </w:r>
        </w:del>
      </w:ins>
      <w:ins w:id="14" w:author="Sophie Emilie Søborg Agger" w:date="2020-01-03T09:37:00Z">
        <w:r w:rsidR="00712121">
          <w:t>hvilket giver</w:t>
        </w:r>
      </w:ins>
      <w:ins w:id="15" w:author="Maja Louise Arendt" w:date="2019-12-17T14:21:00Z">
        <w:r w:rsidR="007312EF">
          <w:t xml:space="preserve"> </w:t>
        </w:r>
      </w:ins>
      <w:del w:id="16" w:author="Maja Louise Arendt" w:date="2019-12-17T14:21:00Z">
        <w:r w:rsidR="009A5157" w:rsidRPr="00F95204" w:rsidDel="007312EF">
          <w:delText xml:space="preserve">Forløbet af mammacancer i mennesker og hund er meget ens og således er der gode </w:delText>
        </w:r>
      </w:del>
      <w:r w:rsidR="009A5157" w:rsidRPr="00F95204">
        <w:t>mulighed</w:t>
      </w:r>
      <w:del w:id="17" w:author="Sophie Emilie Søborg Agger" w:date="2020-01-03T10:32:00Z">
        <w:r w:rsidR="009A5157" w:rsidRPr="00F95204" w:rsidDel="00DC1FF1">
          <w:delText>e</w:delText>
        </w:r>
      </w:del>
      <w:del w:id="18" w:author="Sophie Emilie Søborg Agger" w:date="2020-01-03T09:37:00Z">
        <w:r w:rsidR="009A5157" w:rsidRPr="00F95204" w:rsidDel="00712121">
          <w:delText>r</w:delText>
        </w:r>
      </w:del>
      <w:r w:rsidR="009A5157" w:rsidRPr="00F95204">
        <w:t xml:space="preserve"> for komparativ forskning til gavn for både mennesker og hund</w:t>
      </w:r>
      <w:r w:rsidR="00F32C02">
        <w:t>e</w:t>
      </w:r>
      <w:r w:rsidR="009A5157" w:rsidRPr="00F95204">
        <w:t xml:space="preserve">. </w:t>
      </w:r>
      <w:r w:rsidR="00EC76F8">
        <w:t>På Københavns Universitet arbejder vi netop nu med et studie</w:t>
      </w:r>
      <w:ins w:id="19" w:author="Sophie Emilie Søborg Agger" w:date="2020-01-03T10:37:00Z">
        <w:r w:rsidR="00B75563">
          <w:t>,</w:t>
        </w:r>
      </w:ins>
      <w:r w:rsidR="00EC76F8">
        <w:t xml:space="preserve"> som undersøger </w:t>
      </w:r>
      <w:proofErr w:type="spellStart"/>
      <w:r w:rsidR="00EC76F8">
        <w:t>mammatumorer</w:t>
      </w:r>
      <w:proofErr w:type="spellEnd"/>
      <w:r w:rsidR="00EC76F8">
        <w:t xml:space="preserve"> hos hunde.</w:t>
      </w:r>
    </w:p>
    <w:p w14:paraId="2CEB3B16" w14:textId="77777777" w:rsidR="007312EF" w:rsidRDefault="007312EF" w:rsidP="000B1312">
      <w:pPr>
        <w:pStyle w:val="Heading2"/>
        <w:jc w:val="both"/>
        <w:rPr>
          <w:ins w:id="20" w:author="Maja Louise Arendt" w:date="2019-12-17T14:15:00Z"/>
        </w:rPr>
      </w:pPr>
    </w:p>
    <w:p w14:paraId="25BB3B0C" w14:textId="2E6E4573" w:rsidR="00D80BAD" w:rsidRDefault="00D80BAD" w:rsidP="000B1312">
      <w:pPr>
        <w:pStyle w:val="Heading2"/>
        <w:jc w:val="both"/>
      </w:pPr>
      <w:del w:id="21" w:author="Sophie Emilie Søborg Agger" w:date="2020-01-03T09:57:00Z">
        <w:r w:rsidDel="000E03F7">
          <w:delText xml:space="preserve"> </w:delText>
        </w:r>
      </w:del>
      <w:r w:rsidR="007312EF">
        <w:t xml:space="preserve">Ændringer i arvematerialet </w:t>
      </w:r>
      <w:r>
        <w:t>leder til kræft</w:t>
      </w:r>
    </w:p>
    <w:p w14:paraId="6725DD4A" w14:textId="3EF13124" w:rsidR="00623EA9" w:rsidRDefault="00D80BAD" w:rsidP="000B1312">
      <w:pPr>
        <w:jc w:val="both"/>
      </w:pPr>
      <w:del w:id="22" w:author="Sophie Emilie Søborg Agger" w:date="2020-01-03T09:40:00Z">
        <w:r w:rsidDel="00712121">
          <w:delText xml:space="preserve">For </w:delText>
        </w:r>
      </w:del>
      <w:ins w:id="23" w:author="Sophie Emilie Søborg Agger" w:date="2020-01-03T09:40:00Z">
        <w:r w:rsidR="00712121">
          <w:t>Kræft opstår</w:t>
        </w:r>
      </w:ins>
      <w:ins w:id="24" w:author="Sophie Emilie Søborg Agger" w:date="2020-01-03T11:01:00Z">
        <w:r w:rsidR="006D1F2D">
          <w:t>,</w:t>
        </w:r>
      </w:ins>
      <w:ins w:id="25" w:author="Sophie Emilie Søborg Agger" w:date="2020-01-03T09:40:00Z">
        <w:r w:rsidR="00712121">
          <w:t xml:space="preserve"> når </w:t>
        </w:r>
      </w:ins>
      <w:ins w:id="26" w:author="Sophie Emilie Søborg Agger" w:date="2020-01-03T09:41:00Z">
        <w:r w:rsidR="00712121">
          <w:t xml:space="preserve">den normale cellefunktion </w:t>
        </w:r>
      </w:ins>
      <w:del w:id="27" w:author="Sophie Emilie Søborg Agger" w:date="2020-01-03T09:41:00Z">
        <w:r w:rsidDel="00712121">
          <w:delText xml:space="preserve">at celler kan </w:delText>
        </w:r>
        <w:r w:rsidR="002A76A5" w:rsidDel="00712121">
          <w:delText xml:space="preserve">udvikles </w:delText>
        </w:r>
        <w:r w:rsidDel="00712121">
          <w:delText>til kræftceller kræves</w:delText>
        </w:r>
        <w:r w:rsidR="00F32C02" w:rsidDel="00712121">
          <w:delText xml:space="preserve"> </w:delText>
        </w:r>
      </w:del>
      <w:ins w:id="28" w:author="Sophie Emilie Søborg Agger" w:date="2020-01-03T09:42:00Z">
        <w:r w:rsidR="00712121">
          <w:t>forstyrres</w:t>
        </w:r>
      </w:ins>
      <w:del w:id="29" w:author="Sophie Emilie Søborg Agger" w:date="2020-01-03T09:41:00Z">
        <w:r w:rsidR="00F32C02" w:rsidDel="00712121">
          <w:delText xml:space="preserve">forandring af den normale </w:delText>
        </w:r>
        <w:r w:rsidDel="00712121">
          <w:delText>cellefunktion</w:delText>
        </w:r>
      </w:del>
      <w:ins w:id="30" w:author="Sophie Emilie Søborg Agger" w:date="2020-01-03T09:42:00Z">
        <w:r w:rsidR="00712121">
          <w:t xml:space="preserve"> af for</w:t>
        </w:r>
      </w:ins>
      <w:ins w:id="31" w:author="Sophie Emilie Søborg Agger" w:date="2020-01-03T09:43:00Z">
        <w:r w:rsidR="00712121">
          <w:t>andringer i</w:t>
        </w:r>
      </w:ins>
      <w:del w:id="32" w:author="Sophie Emilie Søborg Agger" w:date="2020-01-03T09:42:00Z">
        <w:r w:rsidDel="00712121">
          <w:delText>. De</w:delText>
        </w:r>
        <w:r w:rsidR="002A76A5" w:rsidDel="00712121">
          <w:delText>tte</w:delText>
        </w:r>
        <w:r w:rsidDel="00712121">
          <w:delText xml:space="preserve"> forekommer</w:delText>
        </w:r>
      </w:del>
      <w:del w:id="33" w:author="Sophie Emilie Søborg Agger" w:date="2020-01-03T09:43:00Z">
        <w:r w:rsidDel="00712121">
          <w:delText xml:space="preserve"> når cellernes</w:delText>
        </w:r>
      </w:del>
      <w:r>
        <w:t xml:space="preserve"> arvemateriale</w:t>
      </w:r>
      <w:ins w:id="34" w:author="Sophie Emilie Søborg Agger" w:date="2020-01-03T09:43:00Z">
        <w:r w:rsidR="00712121">
          <w:t xml:space="preserve"> (mutationer)</w:t>
        </w:r>
      </w:ins>
      <w:del w:id="35" w:author="Sophie Emilie Søborg Agger" w:date="2020-01-03T09:43:00Z">
        <w:r w:rsidDel="00712121">
          <w:delText xml:space="preserve"> bliver forandret</w:delText>
        </w:r>
        <w:r w:rsidR="00623EA9" w:rsidDel="00712121">
          <w:delText xml:space="preserve"> (muteret)</w:delText>
        </w:r>
      </w:del>
      <w:r>
        <w:t xml:space="preserve">. </w:t>
      </w:r>
      <w:r w:rsidR="00EC76F8">
        <w:t xml:space="preserve"> </w:t>
      </w:r>
    </w:p>
    <w:p w14:paraId="172FA767" w14:textId="45F70E17" w:rsidR="00D80BAD" w:rsidRDefault="00623EA9" w:rsidP="000B1312">
      <w:pPr>
        <w:jc w:val="both"/>
      </w:pPr>
      <w:r>
        <w:t xml:space="preserve">Det </w:t>
      </w:r>
      <w:r w:rsidR="00D80BAD">
        <w:t>specifikke sæt af mutationer</w:t>
      </w:r>
      <w:ins w:id="36" w:author="Sophie Emilie Søborg Agger" w:date="2020-01-03T09:30:00Z">
        <w:r w:rsidR="00440220">
          <w:t>,</w:t>
        </w:r>
      </w:ins>
      <w:r w:rsidR="00B53050">
        <w:t xml:space="preserve"> der findes</w:t>
      </w:r>
      <w:r w:rsidR="00D80BAD">
        <w:t xml:space="preserve"> i en given </w:t>
      </w:r>
      <w:r w:rsidR="007312EF">
        <w:t>kræft</w:t>
      </w:r>
      <w:r w:rsidR="00D80BAD">
        <w:t>celle</w:t>
      </w:r>
      <w:ins w:id="37" w:author="Sophie Emilie Søborg Agger" w:date="2020-01-03T09:30:00Z">
        <w:r w:rsidR="00440220">
          <w:t>,</w:t>
        </w:r>
      </w:ins>
      <w:r w:rsidR="00D80BAD">
        <w:t xml:space="preserve"> kan give information om prognose og hvilke behandlinger som kan være effektive. </w:t>
      </w:r>
      <w:r>
        <w:t>Derfor ønsker vi at undersøge hvilke mutationer</w:t>
      </w:r>
      <w:ins w:id="38" w:author="Sophie Emilie Søborg Agger" w:date="2020-01-03T11:02:00Z">
        <w:r w:rsidR="006D1F2D">
          <w:t>,</w:t>
        </w:r>
      </w:ins>
      <w:r>
        <w:t xml:space="preserve"> der findes i </w:t>
      </w:r>
      <w:proofErr w:type="spellStart"/>
      <w:r>
        <w:t>mammatumorer</w:t>
      </w:r>
      <w:proofErr w:type="spellEnd"/>
      <w:r w:rsidR="007312EF">
        <w:t xml:space="preserve"> hos hunde</w:t>
      </w:r>
      <w:r>
        <w:t xml:space="preserve"> for at opnå en bedre forståelse af de underliggende mekanismer</w:t>
      </w:r>
      <w:r w:rsidR="00EC76F8">
        <w:t xml:space="preserve"> </w:t>
      </w:r>
      <w:r w:rsidR="000B1312">
        <w:t>bag sygdoms</w:t>
      </w:r>
      <w:ins w:id="39" w:author="Sophie Emilie Søborg Agger" w:date="2019-12-17T15:54:00Z">
        <w:r w:rsidR="00580B7E">
          <w:t>-</w:t>
        </w:r>
      </w:ins>
      <w:r w:rsidR="000B1312">
        <w:t>udvikling</w:t>
      </w:r>
      <w:r w:rsidR="00AB094C">
        <w:t>en</w:t>
      </w:r>
      <w:r>
        <w:t xml:space="preserve">. </w:t>
      </w:r>
    </w:p>
    <w:p w14:paraId="5DD8C355" w14:textId="61F5B8A4" w:rsidR="00623EA9" w:rsidRDefault="00623EA9" w:rsidP="000B1312">
      <w:pPr>
        <w:jc w:val="both"/>
      </w:pPr>
    </w:p>
    <w:p w14:paraId="2AB94472" w14:textId="7424F613" w:rsidR="00623EA9" w:rsidRDefault="00623EA9" w:rsidP="000B1312">
      <w:pPr>
        <w:pStyle w:val="Heading2"/>
        <w:jc w:val="both"/>
      </w:pPr>
      <w:r>
        <w:t>Markører for kræft</w:t>
      </w:r>
    </w:p>
    <w:p w14:paraId="05230EF1" w14:textId="5D11D835" w:rsidR="00DC3557" w:rsidRDefault="00B53050" w:rsidP="000B1312">
      <w:pPr>
        <w:jc w:val="both"/>
      </w:pPr>
      <w:r>
        <w:t>De seneste år er der blevet forsket meget i forskellige</w:t>
      </w:r>
      <w:del w:id="40" w:author="Maja Louise Arendt" w:date="2019-12-17T14:18:00Z">
        <w:r w:rsidDel="007312EF">
          <w:delText xml:space="preserve"> non-invasive</w:delText>
        </w:r>
      </w:del>
      <w:r>
        <w:t xml:space="preserve"> metoder til </w:t>
      </w:r>
      <w:del w:id="41" w:author="Sophie Emilie Søborg Agger" w:date="2020-01-03T09:30:00Z">
        <w:r w:rsidR="007312EF" w:rsidDel="00440220">
          <w:delText xml:space="preserve">enklere </w:delText>
        </w:r>
      </w:del>
      <w:r>
        <w:t xml:space="preserve">at </w:t>
      </w:r>
      <w:ins w:id="42" w:author="Sophie Emilie Søborg Agger" w:date="2020-01-03T09:30:00Z">
        <w:r w:rsidR="00440220">
          <w:t xml:space="preserve">lette </w:t>
        </w:r>
      </w:ins>
      <w:r>
        <w:t>diagnosticer</w:t>
      </w:r>
      <w:ins w:id="43" w:author="Sophie Emilie Søborg Agger" w:date="2020-01-03T09:30:00Z">
        <w:r w:rsidR="00440220">
          <w:t>ing</w:t>
        </w:r>
      </w:ins>
      <w:ins w:id="44" w:author="Sophie Emilie Søborg Agger" w:date="2020-01-03T09:43:00Z">
        <w:r w:rsidR="00712121">
          <w:t xml:space="preserve"> og </w:t>
        </w:r>
      </w:ins>
      <w:ins w:id="45" w:author="Sophie Emilie Søborg Agger" w:date="2020-01-03T09:50:00Z">
        <w:r w:rsidR="00712121">
          <w:t>monitorering</w:t>
        </w:r>
      </w:ins>
      <w:ins w:id="46" w:author="Sophie Emilie Søborg Agger" w:date="2020-01-03T09:30:00Z">
        <w:r w:rsidR="00440220">
          <w:t xml:space="preserve"> a</w:t>
        </w:r>
      </w:ins>
      <w:ins w:id="47" w:author="Sophie Emilie Søborg Agger" w:date="2020-01-03T09:31:00Z">
        <w:r w:rsidR="00440220">
          <w:t>f kræft</w:t>
        </w:r>
      </w:ins>
      <w:del w:id="48" w:author="Sophie Emilie Søborg Agger" w:date="2020-01-03T09:30:00Z">
        <w:r w:rsidDel="00440220">
          <w:delText>e</w:delText>
        </w:r>
      </w:del>
      <w:del w:id="49" w:author="Sophie Emilie Søborg Agger" w:date="2020-01-03T09:44:00Z">
        <w:r w:rsidDel="00712121">
          <w:delText xml:space="preserve"> og følge </w:delText>
        </w:r>
      </w:del>
      <w:del w:id="50" w:author="Sophie Emilie Søborg Agger" w:date="2020-01-03T09:31:00Z">
        <w:r w:rsidDel="00440220">
          <w:delText>kræftsygdomme</w:delText>
        </w:r>
      </w:del>
      <w:r>
        <w:t>. Dette projekt undersøger specifikt</w:t>
      </w:r>
      <w:ins w:id="51" w:author="Sophie Emilie Søborg Agger" w:date="2020-01-03T11:09:00Z">
        <w:r w:rsidR="00126D27">
          <w:t>,</w:t>
        </w:r>
      </w:ins>
      <w:r>
        <w:t xml:space="preserve"> om man kan finde DNA fragmenter fra </w:t>
      </w:r>
      <w:proofErr w:type="spellStart"/>
      <w:r>
        <w:t>mammatumorer</w:t>
      </w:r>
      <w:proofErr w:type="spellEnd"/>
      <w:r>
        <w:t xml:space="preserve"> i det </w:t>
      </w:r>
      <w:proofErr w:type="spellStart"/>
      <w:r>
        <w:t>perifære</w:t>
      </w:r>
      <w:proofErr w:type="spellEnd"/>
      <w:r>
        <w:t xml:space="preserve"> blod og om disse kan bruges til at følge sygdommens </w:t>
      </w:r>
      <w:r w:rsidR="00CB51CC">
        <w:t>udvikling</w:t>
      </w:r>
      <w:r>
        <w:t>. Det</w:t>
      </w:r>
      <w:r w:rsidR="00CB51CC">
        <w:t>te</w:t>
      </w:r>
      <w:r>
        <w:t xml:space="preserve"> </w:t>
      </w:r>
      <w:r w:rsidR="00CB51CC">
        <w:t>kan i fremtiden</w:t>
      </w:r>
      <w:r>
        <w:t xml:space="preserve"> være</w:t>
      </w:r>
      <w:r w:rsidR="00CB51CC">
        <w:t xml:space="preserve"> et muligt</w:t>
      </w:r>
      <w:r>
        <w:t xml:space="preserve"> alternativ </w:t>
      </w:r>
      <w:r w:rsidR="00EC76F8">
        <w:t xml:space="preserve">eller supplement </w:t>
      </w:r>
      <w:r>
        <w:t>til de</w:t>
      </w:r>
      <w:r w:rsidR="00CB51CC">
        <w:t xml:space="preserve"> </w:t>
      </w:r>
      <w:r w:rsidR="007312EF">
        <w:t>nuværende billeddiagnostiske</w:t>
      </w:r>
      <w:r w:rsidR="00CB51CC">
        <w:t xml:space="preserve"> </w:t>
      </w:r>
      <w:r>
        <w:t>undersøgelser</w:t>
      </w:r>
      <w:ins w:id="52" w:author="Sophie Emilie Søborg Agger" w:date="2020-01-03T11:09:00Z">
        <w:r w:rsidR="00126D27">
          <w:t>,</w:t>
        </w:r>
      </w:ins>
      <w:r w:rsidR="00CB51CC">
        <w:t xml:space="preserve"> som ikke </w:t>
      </w:r>
      <w:r w:rsidR="00EC76F8">
        <w:t>altid er sensitive</w:t>
      </w:r>
      <w:r>
        <w:t>.</w:t>
      </w:r>
    </w:p>
    <w:p w14:paraId="2188DA89" w14:textId="77777777" w:rsidR="00B53050" w:rsidRPr="00F95204" w:rsidRDefault="00B53050" w:rsidP="000B1312">
      <w:pPr>
        <w:jc w:val="both"/>
      </w:pPr>
    </w:p>
    <w:p w14:paraId="361ECB22" w14:textId="45CCF8E1" w:rsidR="00BC0FDE" w:rsidRDefault="00BC0FDE" w:rsidP="000B1312">
      <w:pPr>
        <w:pStyle w:val="Heading2"/>
        <w:jc w:val="both"/>
      </w:pPr>
      <w:r w:rsidRPr="00F95204">
        <w:t>Projektbeskrivelse</w:t>
      </w:r>
    </w:p>
    <w:p w14:paraId="74A0705F" w14:textId="76A9B656" w:rsidR="006059BB" w:rsidRDefault="006059BB" w:rsidP="000B1312">
      <w:pPr>
        <w:jc w:val="both"/>
      </w:pPr>
      <w:r w:rsidRPr="00F95204">
        <w:t>Projektet</w:t>
      </w:r>
      <w:ins w:id="53" w:author="Sophie Emilie Søborg Agger" w:date="2020-01-03T09:34:00Z">
        <w:r w:rsidR="0095711F">
          <w:t>,</w:t>
        </w:r>
      </w:ins>
      <w:ins w:id="54" w:author="Sophie Emilie Søborg Agger" w:date="2019-12-17T16:02:00Z">
        <w:r w:rsidR="008D7FD4">
          <w:t xml:space="preserve"> </w:t>
        </w:r>
      </w:ins>
      <w:ins w:id="55" w:author="Sophie Emilie Søborg Agger" w:date="2019-12-17T16:03:00Z">
        <w:r w:rsidR="008D7FD4">
          <w:t>som</w:t>
        </w:r>
      </w:ins>
      <w:ins w:id="56" w:author="Sophie Emilie Søborg Agger" w:date="2019-12-17T16:02:00Z">
        <w:r w:rsidR="008D7FD4">
          <w:t xml:space="preserve"> til dagligt</w:t>
        </w:r>
      </w:ins>
      <w:ins w:id="57" w:author="Sophie Emilie Søborg Agger" w:date="2019-12-17T16:03:00Z">
        <w:r w:rsidR="008D7FD4">
          <w:t xml:space="preserve"> ledes</w:t>
        </w:r>
      </w:ins>
      <w:ins w:id="58" w:author="Sophie Emilie Søborg Agger" w:date="2019-12-17T16:02:00Z">
        <w:r w:rsidR="008D7FD4">
          <w:t xml:space="preserve"> af Lektor Maja Arendt</w:t>
        </w:r>
      </w:ins>
      <w:ins w:id="59" w:author="Sophie Emilie Søborg Agger" w:date="2019-12-17T16:05:00Z">
        <w:r w:rsidR="008D7FD4">
          <w:t xml:space="preserve"> </w:t>
        </w:r>
      </w:ins>
      <w:ins w:id="60" w:author="Sophie Emilie Søborg Agger" w:date="2019-12-17T16:03:00Z">
        <w:r w:rsidR="008D7FD4">
          <w:t xml:space="preserve">og </w:t>
        </w:r>
        <w:proofErr w:type="spellStart"/>
        <w:r w:rsidR="008D7FD4">
          <w:t>PhD</w:t>
        </w:r>
        <w:proofErr w:type="spellEnd"/>
        <w:r w:rsidR="008D7FD4">
          <w:t>-studerende Sophie Agger</w:t>
        </w:r>
      </w:ins>
      <w:ins w:id="61" w:author="Sophie Emilie Søborg Agger" w:date="2020-01-03T09:34:00Z">
        <w:r w:rsidR="0095711F">
          <w:t>,</w:t>
        </w:r>
      </w:ins>
      <w:ins w:id="62" w:author="Sophie Emilie Søborg Agger" w:date="2019-12-17T16:03:00Z">
        <w:r w:rsidR="008D7FD4">
          <w:t xml:space="preserve"> </w:t>
        </w:r>
      </w:ins>
      <w:del w:id="63" w:author="Sophie Emilie Søborg Agger" w:date="2020-01-03T09:31:00Z">
        <w:r w:rsidR="00615171" w:rsidDel="00440220">
          <w:delText xml:space="preserve"> er</w:delText>
        </w:r>
      </w:del>
      <w:ins w:id="64" w:author="Sophie Emilie Søborg Agger" w:date="2020-01-03T09:31:00Z">
        <w:r w:rsidR="00440220">
          <w:t>er</w:t>
        </w:r>
      </w:ins>
      <w:r w:rsidR="00615171">
        <w:t xml:space="preserve"> et samarbejde mellem </w:t>
      </w:r>
      <w:r w:rsidRPr="00F95204">
        <w:t>Institut for Klinisk Veterinærmedicin</w:t>
      </w:r>
      <w:ins w:id="65" w:author="Sophie Emilie Søborg Agger" w:date="2020-01-03T09:34:00Z">
        <w:r w:rsidR="0095711F">
          <w:t xml:space="preserve"> </w:t>
        </w:r>
      </w:ins>
      <w:del w:id="66" w:author="Sophie Emilie Søborg Agger" w:date="2020-01-03T09:34:00Z">
        <w:r w:rsidRPr="00F95204" w:rsidDel="0095711F">
          <w:delText>,</w:delText>
        </w:r>
        <w:r w:rsidR="00615171" w:rsidDel="0095711F">
          <w:delText xml:space="preserve"> </w:delText>
        </w:r>
      </w:del>
      <w:r w:rsidRPr="00F95204">
        <w:t>og</w:t>
      </w:r>
      <w:r w:rsidR="00615171">
        <w:t xml:space="preserve"> </w:t>
      </w:r>
      <w:r w:rsidRPr="00F95204">
        <w:t>Uppsala Universitet o</w:t>
      </w:r>
      <w:r w:rsidR="00735568">
        <w:t xml:space="preserve">g </w:t>
      </w:r>
      <w:r w:rsidR="00735568">
        <w:t>har til formål at undersøge g</w:t>
      </w:r>
      <w:r w:rsidR="00735568" w:rsidRPr="00F95204">
        <w:t>eneti</w:t>
      </w:r>
      <w:r w:rsidR="00735568">
        <w:t xml:space="preserve">kken </w:t>
      </w:r>
      <w:r w:rsidR="000B1312">
        <w:t xml:space="preserve">bag </w:t>
      </w:r>
      <w:proofErr w:type="spellStart"/>
      <w:r w:rsidR="00735568">
        <w:t>mammatumorer</w:t>
      </w:r>
      <w:proofErr w:type="spellEnd"/>
      <w:r w:rsidR="00735568" w:rsidRPr="00F95204">
        <w:t xml:space="preserve"> </w:t>
      </w:r>
      <w:r w:rsidR="00615171">
        <w:t>hos</w:t>
      </w:r>
      <w:r w:rsidR="00735568" w:rsidRPr="00F95204">
        <w:t xml:space="preserve"> hund</w:t>
      </w:r>
      <w:r w:rsidR="00615171">
        <w:t>e</w:t>
      </w:r>
      <w:r w:rsidR="00735568">
        <w:t>.</w:t>
      </w:r>
    </w:p>
    <w:p w14:paraId="6374B14B" w14:textId="77777777" w:rsidR="006059BB" w:rsidRPr="006059BB" w:rsidRDefault="006059BB" w:rsidP="000B1312">
      <w:pPr>
        <w:jc w:val="both"/>
      </w:pPr>
    </w:p>
    <w:p w14:paraId="56639EAF" w14:textId="3DA37F76" w:rsidR="00BC0FDE" w:rsidRPr="00F95204" w:rsidRDefault="000B1312" w:rsidP="000B1312">
      <w:pPr>
        <w:jc w:val="both"/>
      </w:pPr>
      <w:r>
        <w:t>P</w:t>
      </w:r>
      <w:r w:rsidR="006059BB">
        <w:t>rojektet</w:t>
      </w:r>
      <w:r w:rsidR="006059BB" w:rsidRPr="00F95204">
        <w:t xml:space="preserve"> </w:t>
      </w:r>
      <w:r w:rsidR="00BC0FDE" w:rsidRPr="00F95204">
        <w:t xml:space="preserve">består af to </w:t>
      </w:r>
      <w:r w:rsidR="00623EA9">
        <w:t>dele</w:t>
      </w:r>
      <w:r>
        <w:t>;</w:t>
      </w:r>
      <w:r w:rsidR="00BC0FDE" w:rsidRPr="00F95204">
        <w:t xml:space="preserve"> de</w:t>
      </w:r>
      <w:r w:rsidR="00623EA9">
        <w:t>n</w:t>
      </w:r>
      <w:r w:rsidR="00BC0FDE" w:rsidRPr="00F95204">
        <w:t xml:space="preserve"> første har til formål at undersøge hvilke mutationer</w:t>
      </w:r>
      <w:ins w:id="67" w:author="Sophie Emilie Søborg Agger" w:date="2020-01-03T11:09:00Z">
        <w:r w:rsidR="00126D27">
          <w:t>,</w:t>
        </w:r>
      </w:ins>
      <w:r w:rsidR="00BC0FDE" w:rsidRPr="00F95204">
        <w:t xml:space="preserve"> der </w:t>
      </w:r>
      <w:del w:id="68" w:author="Sophie Emilie Søborg Agger" w:date="2020-01-03T11:09:00Z">
        <w:r w:rsidR="00BC0FDE" w:rsidRPr="00F95204" w:rsidDel="00126D27">
          <w:delText xml:space="preserve">er </w:delText>
        </w:r>
      </w:del>
      <w:r w:rsidR="00623EA9">
        <w:t>findes</w:t>
      </w:r>
      <w:r w:rsidR="00623EA9" w:rsidRPr="00F95204">
        <w:t xml:space="preserve"> </w:t>
      </w:r>
      <w:r w:rsidR="00BC0FDE" w:rsidRPr="00F95204">
        <w:t xml:space="preserve">i </w:t>
      </w:r>
      <w:proofErr w:type="spellStart"/>
      <w:r w:rsidR="00BC0FDE" w:rsidRPr="00F95204">
        <w:t>mammatumorer</w:t>
      </w:r>
      <w:proofErr w:type="spellEnd"/>
      <w:r w:rsidR="00BC0FDE" w:rsidRPr="00F95204">
        <w:t xml:space="preserve"> og hvordan disse korrelerer med </w:t>
      </w:r>
      <w:r w:rsidR="00CB51CC">
        <w:t xml:space="preserve">det </w:t>
      </w:r>
      <w:r w:rsidR="00BC0FDE" w:rsidRPr="00F95204">
        <w:t>klinisk</w:t>
      </w:r>
      <w:r w:rsidR="00CB51CC">
        <w:t>e billede</w:t>
      </w:r>
      <w:r w:rsidR="00BC0FDE" w:rsidRPr="00F95204">
        <w:t>. Den anden del undersøger</w:t>
      </w:r>
      <w:ins w:id="69" w:author="Sophie Emilie Søborg Agger" w:date="2020-01-03T11:10:00Z">
        <w:r w:rsidR="00126D27">
          <w:t>,</w:t>
        </w:r>
      </w:ins>
      <w:r w:rsidR="00BC0FDE" w:rsidRPr="00F95204">
        <w:t xml:space="preserve"> hvorvidt man kan forudsige tilbagefald af aggressiv</w:t>
      </w:r>
      <w:r w:rsidR="00AF7C29">
        <w:t>e</w:t>
      </w:r>
      <w:r w:rsidR="00BC0FDE" w:rsidRPr="00F95204">
        <w:t xml:space="preserve"> </w:t>
      </w:r>
      <w:proofErr w:type="spellStart"/>
      <w:r w:rsidR="00BC0FDE" w:rsidRPr="00F95204">
        <w:t>mamma</w:t>
      </w:r>
      <w:del w:id="70" w:author="Sophie Emilie Søborg Agger" w:date="2020-01-03T09:32:00Z">
        <w:r w:rsidDel="00440220">
          <w:delText>-</w:delText>
        </w:r>
      </w:del>
      <w:r w:rsidR="00BC0FDE" w:rsidRPr="00F95204">
        <w:t>tumorer</w:t>
      </w:r>
      <w:proofErr w:type="spellEnd"/>
      <w:r w:rsidR="00BC0FDE" w:rsidRPr="00F95204">
        <w:t xml:space="preserve"> på baggrund af en blodprøve.</w:t>
      </w:r>
    </w:p>
    <w:p w14:paraId="2BA1E772" w14:textId="6357EE2B" w:rsidR="00DC3557" w:rsidRPr="00F95204" w:rsidRDefault="00DC3557" w:rsidP="000B1312">
      <w:pPr>
        <w:jc w:val="both"/>
      </w:pPr>
    </w:p>
    <w:p w14:paraId="068AAE5B" w14:textId="32B92D54" w:rsidR="00BC0FDE" w:rsidRPr="00F95204" w:rsidRDefault="000B1312" w:rsidP="000B1312">
      <w:pPr>
        <w:pStyle w:val="Heading2"/>
        <w:jc w:val="both"/>
      </w:pPr>
      <w:r>
        <w:t>Patienter søges</w:t>
      </w:r>
    </w:p>
    <w:p w14:paraId="114F977A" w14:textId="054652A3" w:rsidR="00BC0FDE" w:rsidRPr="00F95204" w:rsidRDefault="00BC0FDE" w:rsidP="000B1312">
      <w:pPr>
        <w:jc w:val="both"/>
      </w:pPr>
      <w:r w:rsidRPr="00F95204">
        <w:t xml:space="preserve">Til projektet søges hunde med </w:t>
      </w:r>
      <w:proofErr w:type="spellStart"/>
      <w:r w:rsidRPr="00F95204">
        <w:t>mammatumorer</w:t>
      </w:r>
      <w:proofErr w:type="spellEnd"/>
      <w:r w:rsidR="00735568">
        <w:t xml:space="preserve"> over</w:t>
      </w:r>
      <w:r w:rsidR="00735568" w:rsidRPr="00F95204">
        <w:t xml:space="preserve"> 2 cm</w:t>
      </w:r>
      <w:r w:rsidRPr="00F95204">
        <w:t>, som skal opereres</w:t>
      </w:r>
      <w:r w:rsidR="00735568">
        <w:t>, evt. hos egen dyrlæge</w:t>
      </w:r>
      <w:r w:rsidRPr="00F95204">
        <w:t xml:space="preserve">. Der udtages </w:t>
      </w:r>
      <w:del w:id="71" w:author="Sophie Emilie Søborg Agger" w:date="2020-01-03T09:35:00Z">
        <w:r w:rsidRPr="00F95204" w:rsidDel="0095711F">
          <w:delText xml:space="preserve">præ-operativt </w:delText>
        </w:r>
      </w:del>
      <w:r w:rsidR="00735568">
        <w:t>en</w:t>
      </w:r>
      <w:ins w:id="72" w:author="Sophie Emilie Søborg Agger" w:date="2020-01-03T09:35:00Z">
        <w:r w:rsidR="0095711F">
          <w:t xml:space="preserve"> </w:t>
        </w:r>
        <w:r w:rsidR="0095711F" w:rsidRPr="00F95204">
          <w:t>præ-operativ</w:t>
        </w:r>
      </w:ins>
      <w:r w:rsidR="00735568">
        <w:t xml:space="preserve"> </w:t>
      </w:r>
      <w:proofErr w:type="spellStart"/>
      <w:r w:rsidR="00735568">
        <w:t>blod-prøve</w:t>
      </w:r>
      <w:proofErr w:type="spellEnd"/>
      <w:r w:rsidR="00735568">
        <w:t xml:space="preserve"> til projektet, samt en </w:t>
      </w:r>
      <w:r w:rsidRPr="00F95204">
        <w:t xml:space="preserve">mindre </w:t>
      </w:r>
      <w:r w:rsidR="00735568">
        <w:t>tumor-</w:t>
      </w:r>
      <w:r w:rsidRPr="00F95204">
        <w:t>biopsi</w:t>
      </w:r>
      <w:r w:rsidR="00735568">
        <w:t xml:space="preserve"> </w:t>
      </w:r>
      <w:r w:rsidRPr="00F95204">
        <w:t xml:space="preserve">til </w:t>
      </w:r>
      <w:r w:rsidR="007312EF">
        <w:t>mutations analys</w:t>
      </w:r>
      <w:ins w:id="73" w:author="Sophie Emilie Søborg Agger" w:date="2020-01-03T09:35:00Z">
        <w:r w:rsidR="0095711F">
          <w:t>e i forbindelse med operationen</w:t>
        </w:r>
        <w:r w:rsidR="0095711F" w:rsidDel="0095711F">
          <w:t xml:space="preserve"> </w:t>
        </w:r>
      </w:ins>
      <w:del w:id="74" w:author="Sophie Emilie Søborg Agger" w:date="2020-01-03T09:35:00Z">
        <w:r w:rsidR="007312EF" w:rsidDel="0095711F">
          <w:delText>e</w:delText>
        </w:r>
      </w:del>
      <w:r w:rsidRPr="00F95204">
        <w:t>. Resten af tumoren</w:t>
      </w:r>
      <w:ins w:id="75" w:author="Sophie Emilie Søborg Agger" w:date="2020-01-03T09:32:00Z">
        <w:r w:rsidR="00440220">
          <w:t xml:space="preserve"> bliver sendt til </w:t>
        </w:r>
        <w:proofErr w:type="spellStart"/>
        <w:r w:rsidR="00440220">
          <w:t>histopatologi</w:t>
        </w:r>
        <w:proofErr w:type="spellEnd"/>
        <w:r w:rsidR="00440220">
          <w:t xml:space="preserve"> som sædvanligt.</w:t>
        </w:r>
      </w:ins>
      <w:r w:rsidRPr="00F95204">
        <w:t xml:space="preserve"> </w:t>
      </w:r>
    </w:p>
    <w:p w14:paraId="3572E290" w14:textId="40760A60" w:rsidR="00BC0FDE" w:rsidRDefault="00BC0FDE" w:rsidP="000B1312">
      <w:pPr>
        <w:jc w:val="both"/>
      </w:pPr>
      <w:r w:rsidRPr="00F95204">
        <w:t xml:space="preserve">Såfremt der er mistanke om aggressiv </w:t>
      </w:r>
      <w:proofErr w:type="spellStart"/>
      <w:r w:rsidRPr="00F95204">
        <w:t>mammacancer</w:t>
      </w:r>
      <w:proofErr w:type="spellEnd"/>
      <w:ins w:id="76" w:author="Sophie Emilie Søborg Agger" w:date="2020-01-03T11:11:00Z">
        <w:r w:rsidR="00126D27">
          <w:t>,</w:t>
        </w:r>
      </w:ins>
      <w:r w:rsidRPr="00F95204">
        <w:t xml:space="preserve"> kan patienten desuden indgå i det andet delprojekt. For de hunde som får bekræftet aggressiv </w:t>
      </w:r>
      <w:proofErr w:type="spellStart"/>
      <w:r w:rsidRPr="00F95204">
        <w:t>mammacancer</w:t>
      </w:r>
      <w:proofErr w:type="spellEnd"/>
      <w:r w:rsidRPr="00F95204">
        <w:t>, kan vi tilbyde gratis kontrol</w:t>
      </w:r>
      <w:r w:rsidR="00735568">
        <w:t>ler</w:t>
      </w:r>
      <w:r w:rsidRPr="00F95204">
        <w:t xml:space="preserve"> efter operationen, hvor der hver gang udtages </w:t>
      </w:r>
      <w:r w:rsidR="00735568">
        <w:t>en blodprøve</w:t>
      </w:r>
      <w:r w:rsidRPr="00F95204">
        <w:t xml:space="preserve"> til</w:t>
      </w:r>
      <w:r w:rsidR="007312EF">
        <w:t xml:space="preserve"> kræft screening</w:t>
      </w:r>
      <w:r w:rsidR="000B1312">
        <w:t xml:space="preserve">. Patienten </w:t>
      </w:r>
      <w:r w:rsidRPr="00F95204">
        <w:t xml:space="preserve">vil </w:t>
      </w:r>
      <w:r w:rsidR="000B1312">
        <w:t xml:space="preserve">desuden </w:t>
      </w:r>
      <w:r w:rsidRPr="00F95204">
        <w:t>få lavet en grundig klinisk</w:t>
      </w:r>
      <w:r w:rsidR="000B1312">
        <w:t xml:space="preserve"> </w:t>
      </w:r>
      <w:r w:rsidRPr="00F95204">
        <w:t xml:space="preserve">undersøgelse af </w:t>
      </w:r>
      <w:r w:rsidR="00735568">
        <w:t>en</w:t>
      </w:r>
      <w:r w:rsidRPr="00F95204">
        <w:t xml:space="preserve"> dyrlæge i Onkologisk Specialservice på </w:t>
      </w:r>
      <w:proofErr w:type="spellStart"/>
      <w:r w:rsidRPr="00F95204">
        <w:t>Universitets</w:t>
      </w:r>
      <w:r w:rsidR="000B1312">
        <w:t>-</w:t>
      </w:r>
      <w:r w:rsidRPr="00F95204">
        <w:t>hospitalet</w:t>
      </w:r>
      <w:proofErr w:type="spellEnd"/>
      <w:r w:rsidRPr="00F95204">
        <w:t xml:space="preserve"> for Familiedyr. </w:t>
      </w:r>
      <w:del w:id="77" w:author="Sophie Emilie Søborg Agger" w:date="2020-01-03T11:11:00Z">
        <w:r w:rsidRPr="00F95204" w:rsidDel="00126D27">
          <w:delText>Såfremt der er indikation, fortages p</w:delText>
        </w:r>
      </w:del>
      <w:proofErr w:type="spellStart"/>
      <w:ins w:id="78" w:author="Sophie Emilie Søborg Agger" w:date="2020-01-03T11:11:00Z">
        <w:r w:rsidR="00126D27">
          <w:t>P</w:t>
        </w:r>
      </w:ins>
      <w:r w:rsidRPr="00F95204">
        <w:t>arakliniske</w:t>
      </w:r>
      <w:proofErr w:type="spellEnd"/>
      <w:r w:rsidRPr="00F95204">
        <w:t xml:space="preserve"> </w:t>
      </w:r>
      <w:r w:rsidR="000D7360">
        <w:t>undersøgelser</w:t>
      </w:r>
      <w:r w:rsidR="000D7360" w:rsidRPr="00F95204">
        <w:t xml:space="preserve"> </w:t>
      </w:r>
      <w:ins w:id="79" w:author="Sophie Emilie Søborg Agger" w:date="2020-01-03T11:11:00Z">
        <w:r w:rsidR="00126D27">
          <w:t xml:space="preserve">foretages </w:t>
        </w:r>
      </w:ins>
      <w:r w:rsidRPr="00F95204">
        <w:t>for projektets regning</w:t>
      </w:r>
      <w:ins w:id="80" w:author="Sophie Emilie Søborg Agger" w:date="2020-01-03T11:11:00Z">
        <w:r w:rsidR="00126D27">
          <w:t xml:space="preserve"> på indikation</w:t>
        </w:r>
      </w:ins>
      <w:r w:rsidRPr="00F95204">
        <w:t>.</w:t>
      </w:r>
    </w:p>
    <w:p w14:paraId="16278F2B" w14:textId="77777777" w:rsidR="00DC3557" w:rsidRPr="00F95204" w:rsidRDefault="00DC3557" w:rsidP="000B1312">
      <w:pPr>
        <w:jc w:val="both"/>
      </w:pPr>
    </w:p>
    <w:p w14:paraId="136A6D7B" w14:textId="77777777" w:rsidR="00BC0FDE" w:rsidRPr="00F95204" w:rsidRDefault="00BC0FDE" w:rsidP="000B1312">
      <w:pPr>
        <w:pStyle w:val="Heading2"/>
        <w:jc w:val="both"/>
      </w:pPr>
      <w:r w:rsidRPr="00F95204">
        <w:t>Kontaktoplysninger</w:t>
      </w:r>
    </w:p>
    <w:p w14:paraId="2CD5A28F" w14:textId="05829F32" w:rsidR="00580B7E" w:rsidRDefault="00BC0FDE" w:rsidP="000B1312">
      <w:pPr>
        <w:jc w:val="both"/>
      </w:pPr>
      <w:r w:rsidRPr="00F95204">
        <w:t xml:space="preserve">For yderligere information om projektet, eller </w:t>
      </w:r>
      <w:r w:rsidR="000B1312">
        <w:t>for</w:t>
      </w:r>
      <w:r w:rsidRPr="00F95204">
        <w:t xml:space="preserve"> informationsmaterialer </w:t>
      </w:r>
      <w:r w:rsidR="00580B7E">
        <w:t xml:space="preserve">kan vi </w:t>
      </w:r>
      <w:r w:rsidRPr="00F95204">
        <w:t>kontaktes</w:t>
      </w:r>
      <w:r w:rsidR="00580B7E">
        <w:t xml:space="preserve"> på:</w:t>
      </w:r>
      <w:r w:rsidRPr="00F95204">
        <w:t xml:space="preserve"> Sophie Agger</w:t>
      </w:r>
      <w:r w:rsidR="00580B7E">
        <w:t xml:space="preserve">, </w:t>
      </w:r>
      <w:ins w:id="81" w:author="Sophie Emilie Søborg Agger" w:date="2020-01-03T10:31:00Z">
        <w:r w:rsidR="000E4CA2">
          <w:t xml:space="preserve">dyrlæge, </w:t>
        </w:r>
      </w:ins>
      <w:proofErr w:type="spellStart"/>
      <w:r w:rsidR="00580B7E">
        <w:t>PhD</w:t>
      </w:r>
      <w:proofErr w:type="spellEnd"/>
      <w:r w:rsidR="00580B7E">
        <w:t xml:space="preserve"> studerende</w:t>
      </w:r>
    </w:p>
    <w:p w14:paraId="0A712E5E" w14:textId="0481695C" w:rsidR="00580B7E" w:rsidRDefault="00580B7E" w:rsidP="000B1312">
      <w:pPr>
        <w:jc w:val="both"/>
      </w:pPr>
      <w:r>
        <w:t xml:space="preserve">    T</w:t>
      </w:r>
      <w:r w:rsidR="00DC3557">
        <w:t xml:space="preserve">lf. 26 35 06 74 </w:t>
      </w:r>
    </w:p>
    <w:p w14:paraId="05AAC73F" w14:textId="129FFD1F" w:rsidR="00580B7E" w:rsidRDefault="00580B7E" w:rsidP="000B1312">
      <w:pPr>
        <w:jc w:val="both"/>
      </w:pPr>
      <w:r>
        <w:t xml:space="preserve">    M</w:t>
      </w:r>
      <w:r w:rsidR="00BC0FDE" w:rsidRPr="00F95204">
        <w:t>ail</w:t>
      </w:r>
      <w:ins w:id="82" w:author="Sophie Emilie Søborg Agger" w:date="2020-01-03T09:51:00Z">
        <w:r w:rsidR="00C7685E">
          <w:t>:</w:t>
        </w:r>
      </w:ins>
      <w:r w:rsidR="00BC0FDE" w:rsidRPr="00F95204">
        <w:t xml:space="preserve"> </w:t>
      </w:r>
      <w:hyperlink r:id="rId5" w:history="1">
        <w:r w:rsidR="00615171" w:rsidRPr="005B1F94">
          <w:rPr>
            <w:rStyle w:val="Hyperlink"/>
          </w:rPr>
          <w:t>sesa@sund.ku.dk</w:t>
        </w:r>
      </w:hyperlink>
      <w:r w:rsidR="00615171">
        <w:t xml:space="preserve"> el</w:t>
      </w:r>
      <w:r>
        <w:t>ler</w:t>
      </w:r>
      <w:r w:rsidR="00615171">
        <w:t xml:space="preserve"> </w:t>
      </w:r>
    </w:p>
    <w:p w14:paraId="20153BE7" w14:textId="0F71F97D" w:rsidR="00580B7E" w:rsidRDefault="00615171" w:rsidP="000B1312">
      <w:pPr>
        <w:jc w:val="both"/>
      </w:pPr>
      <w:r>
        <w:t>Maja Arendt</w:t>
      </w:r>
      <w:r w:rsidR="00580B7E">
        <w:t xml:space="preserve">, </w:t>
      </w:r>
      <w:ins w:id="83" w:author="Sophie Emilie Søborg Agger" w:date="2020-01-03T10:31:00Z">
        <w:r w:rsidR="000E4CA2">
          <w:t xml:space="preserve">dyrlæge, </w:t>
        </w:r>
      </w:ins>
      <w:r w:rsidR="00580B7E">
        <w:t>Lektor i Onkologi</w:t>
      </w:r>
      <w:bookmarkStart w:id="84" w:name="_GoBack"/>
      <w:bookmarkEnd w:id="84"/>
    </w:p>
    <w:p w14:paraId="06BDC265" w14:textId="1AB791AE" w:rsidR="00580B7E" w:rsidRPr="00580B7E" w:rsidRDefault="00580B7E" w:rsidP="000B1312">
      <w:pPr>
        <w:jc w:val="both"/>
        <w:rPr>
          <w:lang w:val="en-US"/>
        </w:rPr>
      </w:pPr>
      <w:r w:rsidRPr="00580B7E">
        <w:t xml:space="preserve">    </w:t>
      </w:r>
      <w:proofErr w:type="spellStart"/>
      <w:r w:rsidRPr="00580B7E">
        <w:rPr>
          <w:lang w:val="en-US"/>
        </w:rPr>
        <w:t>T</w:t>
      </w:r>
      <w:r w:rsidR="00615171" w:rsidRPr="00580B7E">
        <w:rPr>
          <w:lang w:val="en-US"/>
        </w:rPr>
        <w:t>lf</w:t>
      </w:r>
      <w:proofErr w:type="spellEnd"/>
      <w:r w:rsidRPr="00580B7E">
        <w:rPr>
          <w:lang w:val="en-US"/>
        </w:rPr>
        <w:t>.:</w:t>
      </w:r>
      <w:r w:rsidR="00615171" w:rsidRPr="00580B7E">
        <w:rPr>
          <w:lang w:val="en-US"/>
        </w:rPr>
        <w:t xml:space="preserve"> 93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>50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>95</w:t>
      </w:r>
      <w:r>
        <w:rPr>
          <w:lang w:val="en-US"/>
        </w:rPr>
        <w:t xml:space="preserve"> </w:t>
      </w:r>
      <w:r w:rsidR="00615171" w:rsidRPr="00580B7E">
        <w:rPr>
          <w:lang w:val="en-US"/>
        </w:rPr>
        <w:t xml:space="preserve">46 </w:t>
      </w:r>
    </w:p>
    <w:p w14:paraId="74F6BFE0" w14:textId="0F5C7903" w:rsidR="00BC0FDE" w:rsidRPr="00580B7E" w:rsidRDefault="00580B7E" w:rsidP="000B1312">
      <w:pPr>
        <w:jc w:val="both"/>
        <w:rPr>
          <w:lang w:val="en-US"/>
        </w:rPr>
      </w:pPr>
      <w:r>
        <w:rPr>
          <w:lang w:val="en-US"/>
        </w:rPr>
        <w:t xml:space="preserve">    M</w:t>
      </w:r>
      <w:r w:rsidR="00615171" w:rsidRPr="00580B7E">
        <w:rPr>
          <w:lang w:val="en-US"/>
        </w:rPr>
        <w:t>ail</w:t>
      </w:r>
      <w:r>
        <w:rPr>
          <w:lang w:val="en-US"/>
        </w:rPr>
        <w:t>:</w:t>
      </w:r>
      <w:r w:rsidR="00615171" w:rsidRPr="00580B7E">
        <w:rPr>
          <w:lang w:val="en-US"/>
        </w:rPr>
        <w:t xml:space="preserve"> </w:t>
      </w:r>
      <w:r w:rsidR="00126D27">
        <w:fldChar w:fldCharType="begin"/>
      </w:r>
      <w:r w:rsidR="00126D27" w:rsidRPr="003D2B41">
        <w:rPr>
          <w:lang w:val="en-US"/>
          <w:rPrChange w:id="85" w:author="Sophie Emilie Søborg Agger" w:date="2020-01-03T09:18:00Z">
            <w:rPr/>
          </w:rPrChange>
        </w:rPr>
        <w:instrText xml:space="preserve"> HYPERLINK "mailto:maja.arendt@sund.ku.dk" </w:instrText>
      </w:r>
      <w:r w:rsidR="00126D27">
        <w:fldChar w:fldCharType="separate"/>
      </w:r>
      <w:r w:rsidR="00615171" w:rsidRPr="00580B7E">
        <w:rPr>
          <w:rStyle w:val="Hyperlink"/>
          <w:lang w:val="en-US"/>
        </w:rPr>
        <w:t>maja.arendt@sund.ku.dk</w:t>
      </w:r>
      <w:r w:rsidR="00126D27">
        <w:rPr>
          <w:rStyle w:val="Hyperlink"/>
          <w:lang w:val="en-US"/>
        </w:rPr>
        <w:fldChar w:fldCharType="end"/>
      </w:r>
      <w:r w:rsidR="00615171" w:rsidRPr="00580B7E">
        <w:rPr>
          <w:lang w:val="en-US"/>
        </w:rPr>
        <w:t xml:space="preserve"> </w:t>
      </w:r>
    </w:p>
    <w:p w14:paraId="392BFD6B" w14:textId="094B18C0" w:rsidR="00BC0FDE" w:rsidRPr="00F95204" w:rsidDel="0095711F" w:rsidRDefault="00BC0FDE" w:rsidP="000B1312">
      <w:pPr>
        <w:jc w:val="both"/>
        <w:rPr>
          <w:del w:id="86" w:author="Sophie Emilie Søborg Agger" w:date="2020-01-03T09:33:00Z"/>
        </w:rPr>
      </w:pPr>
      <w:r w:rsidRPr="00F95204">
        <w:t>Det er muligt at læse mere om dette - og andre projekter på</w:t>
      </w:r>
      <w:r w:rsidR="000B1312">
        <w:t xml:space="preserve"> vores hjemmeside:</w:t>
      </w:r>
      <w:ins w:id="87" w:author="Sophie Emilie Søborg Agger" w:date="2019-12-17T15:59:00Z">
        <w:r w:rsidR="00580B7E">
          <w:t xml:space="preserve">     </w:t>
        </w:r>
      </w:ins>
      <w:r w:rsidRPr="00F95204">
        <w:t xml:space="preserve"> dyrehospitalet.ku.dk/forskning/forskningsprojekter/ </w:t>
      </w:r>
    </w:p>
    <w:p w14:paraId="67A5D440" w14:textId="77777777" w:rsidR="00BC0FDE" w:rsidRPr="00F95204" w:rsidDel="0095711F" w:rsidRDefault="00BC0FDE" w:rsidP="000B1312">
      <w:pPr>
        <w:jc w:val="both"/>
        <w:rPr>
          <w:del w:id="88" w:author="Sophie Emilie Søborg Agger" w:date="2020-01-03T09:33:00Z"/>
        </w:rPr>
      </w:pPr>
    </w:p>
    <w:p w14:paraId="2FF28810" w14:textId="77777777" w:rsidR="00D3597B" w:rsidRPr="00F95204" w:rsidRDefault="00126D27" w:rsidP="000B1312">
      <w:pPr>
        <w:jc w:val="both"/>
      </w:pPr>
    </w:p>
    <w:sectPr w:rsidR="00D3597B" w:rsidRPr="00F95204" w:rsidSect="00B53050">
      <w:pgSz w:w="11900" w:h="16840" w:code="9"/>
      <w:pgMar w:top="2541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32C"/>
    <w:multiLevelType w:val="hybridMultilevel"/>
    <w:tmpl w:val="51B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phie Emilie Søborg Agger">
    <w15:presenceInfo w15:providerId="AD" w15:userId="S::jqc305@ku.dk::10dafb2c-fe28-4dcc-8a3a-7d628077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DE"/>
    <w:rsid w:val="0002408B"/>
    <w:rsid w:val="00050DD7"/>
    <w:rsid w:val="000B1312"/>
    <w:rsid w:val="000D0423"/>
    <w:rsid w:val="000D5A5E"/>
    <w:rsid w:val="000D7360"/>
    <w:rsid w:val="000D79F2"/>
    <w:rsid w:val="000E03F7"/>
    <w:rsid w:val="000E4CA2"/>
    <w:rsid w:val="000F77C7"/>
    <w:rsid w:val="00126D27"/>
    <w:rsid w:val="00135166"/>
    <w:rsid w:val="00156A21"/>
    <w:rsid w:val="00194AF9"/>
    <w:rsid w:val="00194F67"/>
    <w:rsid w:val="00195DB9"/>
    <w:rsid w:val="001D3924"/>
    <w:rsid w:val="001D5EB9"/>
    <w:rsid w:val="001F7BD7"/>
    <w:rsid w:val="00207247"/>
    <w:rsid w:val="00233596"/>
    <w:rsid w:val="0023388A"/>
    <w:rsid w:val="00236E47"/>
    <w:rsid w:val="002A196A"/>
    <w:rsid w:val="002A76A5"/>
    <w:rsid w:val="002B1197"/>
    <w:rsid w:val="002C2EC5"/>
    <w:rsid w:val="002F358F"/>
    <w:rsid w:val="00333251"/>
    <w:rsid w:val="003414A0"/>
    <w:rsid w:val="0035076A"/>
    <w:rsid w:val="003B0ED1"/>
    <w:rsid w:val="003D2B41"/>
    <w:rsid w:val="003D3395"/>
    <w:rsid w:val="003F6734"/>
    <w:rsid w:val="00440220"/>
    <w:rsid w:val="00447AB7"/>
    <w:rsid w:val="0045570E"/>
    <w:rsid w:val="004A37F1"/>
    <w:rsid w:val="004A43E2"/>
    <w:rsid w:val="004C6D49"/>
    <w:rsid w:val="00501BD3"/>
    <w:rsid w:val="00503105"/>
    <w:rsid w:val="00572185"/>
    <w:rsid w:val="00572DEC"/>
    <w:rsid w:val="00580B7E"/>
    <w:rsid w:val="005843AA"/>
    <w:rsid w:val="005953B1"/>
    <w:rsid w:val="006059BB"/>
    <w:rsid w:val="00615171"/>
    <w:rsid w:val="00623EA9"/>
    <w:rsid w:val="00635886"/>
    <w:rsid w:val="00666EF1"/>
    <w:rsid w:val="006725C3"/>
    <w:rsid w:val="006804F1"/>
    <w:rsid w:val="006847B4"/>
    <w:rsid w:val="00694BEA"/>
    <w:rsid w:val="006A71DF"/>
    <w:rsid w:val="006B1834"/>
    <w:rsid w:val="006B7462"/>
    <w:rsid w:val="006C74E3"/>
    <w:rsid w:val="006D1F2D"/>
    <w:rsid w:val="00712121"/>
    <w:rsid w:val="007205A0"/>
    <w:rsid w:val="00721739"/>
    <w:rsid w:val="007312EF"/>
    <w:rsid w:val="00735568"/>
    <w:rsid w:val="007A3776"/>
    <w:rsid w:val="007C5FF0"/>
    <w:rsid w:val="00803D2D"/>
    <w:rsid w:val="00841D2A"/>
    <w:rsid w:val="008704D9"/>
    <w:rsid w:val="00871375"/>
    <w:rsid w:val="00891F5D"/>
    <w:rsid w:val="008A35D4"/>
    <w:rsid w:val="008D7FD4"/>
    <w:rsid w:val="008E39FD"/>
    <w:rsid w:val="008F2735"/>
    <w:rsid w:val="008F76A9"/>
    <w:rsid w:val="009028B0"/>
    <w:rsid w:val="009209BD"/>
    <w:rsid w:val="00954197"/>
    <w:rsid w:val="0095711F"/>
    <w:rsid w:val="009623F1"/>
    <w:rsid w:val="00962FCF"/>
    <w:rsid w:val="00985273"/>
    <w:rsid w:val="009A5157"/>
    <w:rsid w:val="009B6B21"/>
    <w:rsid w:val="009C2F56"/>
    <w:rsid w:val="009F7A11"/>
    <w:rsid w:val="00A05A2E"/>
    <w:rsid w:val="00A148EC"/>
    <w:rsid w:val="00A354C0"/>
    <w:rsid w:val="00A6776B"/>
    <w:rsid w:val="00A92EDB"/>
    <w:rsid w:val="00AA58B4"/>
    <w:rsid w:val="00AB094C"/>
    <w:rsid w:val="00AF7C29"/>
    <w:rsid w:val="00B06EF3"/>
    <w:rsid w:val="00B14E2D"/>
    <w:rsid w:val="00B53050"/>
    <w:rsid w:val="00B573BA"/>
    <w:rsid w:val="00B63F69"/>
    <w:rsid w:val="00B75563"/>
    <w:rsid w:val="00BC0FDE"/>
    <w:rsid w:val="00BD42C8"/>
    <w:rsid w:val="00C13A19"/>
    <w:rsid w:val="00C15F00"/>
    <w:rsid w:val="00C23C82"/>
    <w:rsid w:val="00C44F16"/>
    <w:rsid w:val="00C45F82"/>
    <w:rsid w:val="00C50BDB"/>
    <w:rsid w:val="00C7685E"/>
    <w:rsid w:val="00CB1713"/>
    <w:rsid w:val="00CB2986"/>
    <w:rsid w:val="00CB51CC"/>
    <w:rsid w:val="00CC2BA7"/>
    <w:rsid w:val="00CE5AA4"/>
    <w:rsid w:val="00D36DEF"/>
    <w:rsid w:val="00D50BBC"/>
    <w:rsid w:val="00D53E8E"/>
    <w:rsid w:val="00D80BAD"/>
    <w:rsid w:val="00DB16A7"/>
    <w:rsid w:val="00DC1FF1"/>
    <w:rsid w:val="00DC3557"/>
    <w:rsid w:val="00DD536D"/>
    <w:rsid w:val="00DE5EC0"/>
    <w:rsid w:val="00E02EF0"/>
    <w:rsid w:val="00E04917"/>
    <w:rsid w:val="00E266DD"/>
    <w:rsid w:val="00E27FCF"/>
    <w:rsid w:val="00E84D16"/>
    <w:rsid w:val="00E9251D"/>
    <w:rsid w:val="00E93FC2"/>
    <w:rsid w:val="00EA343D"/>
    <w:rsid w:val="00EC76F8"/>
    <w:rsid w:val="00EE13A3"/>
    <w:rsid w:val="00EF0E85"/>
    <w:rsid w:val="00EF429A"/>
    <w:rsid w:val="00F07D51"/>
    <w:rsid w:val="00F32C02"/>
    <w:rsid w:val="00F52378"/>
    <w:rsid w:val="00F9345E"/>
    <w:rsid w:val="00F95204"/>
    <w:rsid w:val="00FC2A9B"/>
    <w:rsid w:val="00FD4DB8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1F4"/>
  <w14:defaultImageDpi w14:val="32767"/>
  <w15:chartTrackingRefBased/>
  <w15:docId w15:val="{11BA8F38-F00E-4244-A28C-CAB8372B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557"/>
    <w:rPr>
      <w:rFonts w:ascii="Times New Roman" w:hAnsi="Times New Roman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F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0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F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5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1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7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520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C3557"/>
    <w:rPr>
      <w:rFonts w:asciiTheme="majorHAnsi" w:eastAsiaTheme="majorEastAsia" w:hAnsiTheme="majorHAnsi" w:cstheme="majorBidi"/>
      <w:color w:val="1F3763" w:themeColor="accent1" w:themeShade="7F"/>
      <w:lang w:val="da-DK"/>
    </w:rPr>
  </w:style>
  <w:style w:type="paragraph" w:styleId="Revision">
    <w:name w:val="Revision"/>
    <w:hidden/>
    <w:uiPriority w:val="99"/>
    <w:semiHidden/>
    <w:rsid w:val="00447AB7"/>
    <w:rPr>
      <w:rFonts w:ascii="Times New Roman" w:hAnsi="Times New Roman" w:cs="Times New Roman"/>
      <w:lang w:val="da-DK"/>
    </w:rPr>
  </w:style>
  <w:style w:type="character" w:styleId="Hyperlink">
    <w:name w:val="Hyperlink"/>
    <w:basedOn w:val="DefaultParagraphFont"/>
    <w:uiPriority w:val="99"/>
    <w:unhideWhenUsed/>
    <w:rsid w:val="00615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1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a@sund.k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8</cp:revision>
  <dcterms:created xsi:type="dcterms:W3CDTF">2019-12-17T15:02:00Z</dcterms:created>
  <dcterms:modified xsi:type="dcterms:W3CDTF">2020-01-03T10:12:00Z</dcterms:modified>
</cp:coreProperties>
</file>