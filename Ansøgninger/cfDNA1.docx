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79F60" w14:textId="60DB392C" w:rsidR="00D548DF" w:rsidRDefault="00857A8A" w:rsidP="00CC207A">
      <w:pPr>
        <w:pStyle w:val="Title"/>
        <w:rPr>
          <w:lang w:val="da-DK"/>
        </w:rPr>
      </w:pPr>
      <w:r>
        <w:rPr>
          <w:lang w:val="da-DK"/>
        </w:rPr>
        <w:t>Opbevaring og håndtering af cfDNA fra hund</w:t>
      </w:r>
    </w:p>
    <w:p w14:paraId="262DD3E4" w14:textId="5430C912" w:rsidR="00185011" w:rsidRDefault="00185011" w:rsidP="00185011">
      <w:pPr>
        <w:rPr>
          <w:lang w:val="da-DK"/>
        </w:rPr>
      </w:pPr>
      <w:r>
        <w:rPr>
          <w:lang w:val="da-DK"/>
        </w:rPr>
        <w:t xml:space="preserve">Projektansvarlige: </w:t>
      </w:r>
      <w:r>
        <w:rPr>
          <w:lang w:val="da-DK"/>
        </w:rPr>
        <w:tab/>
      </w:r>
      <w:r>
        <w:rPr>
          <w:lang w:val="da-DK"/>
        </w:rPr>
        <w:tab/>
        <w:t xml:space="preserve">Sophie Agger, Dyrlæge, </w:t>
      </w:r>
      <w:proofErr w:type="spellStart"/>
      <w:r>
        <w:rPr>
          <w:lang w:val="da-DK"/>
        </w:rPr>
        <w:t>PhD</w:t>
      </w:r>
      <w:proofErr w:type="spellEnd"/>
      <w:r>
        <w:rPr>
          <w:lang w:val="da-DK"/>
        </w:rPr>
        <w:t xml:space="preserve"> studerende</w:t>
      </w:r>
    </w:p>
    <w:p w14:paraId="780CB5DA" w14:textId="1ABC3810" w:rsidR="00185011" w:rsidRDefault="00185011" w:rsidP="00185011">
      <w:pPr>
        <w:rPr>
          <w:lang w:val="da-DK"/>
        </w:rPr>
      </w:pPr>
      <w:r>
        <w:rPr>
          <w:lang w:val="da-DK"/>
        </w:rPr>
        <w:t>Forskningsgruppe:</w:t>
      </w:r>
      <w:r>
        <w:rPr>
          <w:lang w:val="da-DK"/>
        </w:rPr>
        <w:tab/>
      </w:r>
      <w:r>
        <w:rPr>
          <w:lang w:val="da-DK"/>
        </w:rPr>
        <w:tab/>
        <w:t xml:space="preserve">Maja Arendt, </w:t>
      </w:r>
      <w:r w:rsidR="00544D3E">
        <w:rPr>
          <w:lang w:val="da-DK"/>
        </w:rPr>
        <w:t xml:space="preserve">Dyrlæge, </w:t>
      </w:r>
      <w:proofErr w:type="spellStart"/>
      <w:r w:rsidR="00544D3E">
        <w:rPr>
          <w:lang w:val="da-DK"/>
        </w:rPr>
        <w:t>PhD</w:t>
      </w:r>
      <w:proofErr w:type="spellEnd"/>
      <w:r w:rsidR="00544D3E">
        <w:rPr>
          <w:lang w:val="da-DK"/>
        </w:rPr>
        <w:t>, ECVIM-CA</w:t>
      </w:r>
      <w:r w:rsidR="00B93C06">
        <w:rPr>
          <w:lang w:val="da-DK"/>
        </w:rPr>
        <w:t>, lektor</w:t>
      </w:r>
    </w:p>
    <w:p w14:paraId="41BF8140" w14:textId="21DC493C" w:rsidR="00B93C06" w:rsidRDefault="00B93C06" w:rsidP="00185011">
      <w:pPr>
        <w:rPr>
          <w:lang w:val="da-DK"/>
        </w:rPr>
      </w:pPr>
      <w:r>
        <w:rPr>
          <w:lang w:val="da-DK"/>
        </w:rPr>
        <w:tab/>
      </w:r>
      <w:r>
        <w:rPr>
          <w:lang w:val="da-DK"/>
        </w:rPr>
        <w:tab/>
      </w:r>
      <w:r>
        <w:rPr>
          <w:lang w:val="da-DK"/>
        </w:rPr>
        <w:tab/>
      </w:r>
      <w:r>
        <w:rPr>
          <w:lang w:val="da-DK"/>
        </w:rPr>
        <w:tab/>
        <w:t xml:space="preserve">Monica Nielsen, Dyrlæge, </w:t>
      </w:r>
      <w:proofErr w:type="spellStart"/>
      <w:r>
        <w:rPr>
          <w:lang w:val="da-DK"/>
        </w:rPr>
        <w:t>PhD</w:t>
      </w:r>
      <w:proofErr w:type="spellEnd"/>
      <w:r>
        <w:rPr>
          <w:lang w:val="da-DK"/>
        </w:rPr>
        <w:t xml:space="preserve"> studerende</w:t>
      </w:r>
    </w:p>
    <w:p w14:paraId="6E879D10" w14:textId="1C347FF5" w:rsidR="00185011" w:rsidRDefault="00185011" w:rsidP="00185011">
      <w:pPr>
        <w:rPr>
          <w:lang w:val="da-DK"/>
        </w:rPr>
      </w:pPr>
      <w:r>
        <w:rPr>
          <w:lang w:val="da-DK"/>
        </w:rPr>
        <w:t>Institution:</w:t>
      </w:r>
      <w:r>
        <w:rPr>
          <w:lang w:val="da-DK"/>
        </w:rPr>
        <w:tab/>
      </w:r>
      <w:r>
        <w:rPr>
          <w:lang w:val="da-DK"/>
        </w:rPr>
        <w:tab/>
      </w:r>
      <w:r>
        <w:rPr>
          <w:lang w:val="da-DK"/>
        </w:rPr>
        <w:tab/>
      </w:r>
      <w:r w:rsidRPr="00185011">
        <w:rPr>
          <w:lang w:val="da-DK"/>
        </w:rPr>
        <w:t>Københavns Universitet, Inst</w:t>
      </w:r>
      <w:r w:rsidR="00D600AC">
        <w:rPr>
          <w:lang w:val="da-DK"/>
        </w:rPr>
        <w:t>itut</w:t>
      </w:r>
      <w:r w:rsidRPr="00185011">
        <w:rPr>
          <w:lang w:val="da-DK"/>
        </w:rPr>
        <w:t xml:space="preserve"> For Klinisk Veterinærmedicin</w:t>
      </w:r>
    </w:p>
    <w:p w14:paraId="79254B1F" w14:textId="739E97AE" w:rsidR="00857A8A" w:rsidRPr="00185011" w:rsidRDefault="00857A8A" w:rsidP="00185011">
      <w:pPr>
        <w:rPr>
          <w:b/>
          <w:bCs/>
          <w:lang w:val="da-DK"/>
        </w:rPr>
      </w:pPr>
      <w:r w:rsidRPr="00185011">
        <w:rPr>
          <w:b/>
          <w:bCs/>
          <w:lang w:val="da-DK"/>
        </w:rPr>
        <w:t>Baggrund</w:t>
      </w:r>
    </w:p>
    <w:p w14:paraId="0D934531" w14:textId="311BBE7B" w:rsidR="00DA588F" w:rsidRPr="00DA588F" w:rsidRDefault="00DA588F" w:rsidP="00DA588F">
      <w:pPr>
        <w:rPr>
          <w:lang w:val="da-DK"/>
        </w:rPr>
      </w:pPr>
      <w:r>
        <w:rPr>
          <w:lang w:val="da-DK"/>
        </w:rPr>
        <w:t>Vi leder altid efter nye, bedre og mere sikre metoder til at diagnosticere og behandle kræft</w:t>
      </w:r>
      <w:r w:rsidR="006A1ADD">
        <w:rPr>
          <w:lang w:val="da-DK"/>
        </w:rPr>
        <w:t xml:space="preserve"> hos hund</w:t>
      </w:r>
      <w:r>
        <w:rPr>
          <w:lang w:val="da-DK"/>
        </w:rPr>
        <w:t xml:space="preserve">, da mange af de undersøgelser vi rutinemæssigt foretager, er </w:t>
      </w:r>
      <w:proofErr w:type="spellStart"/>
      <w:r>
        <w:rPr>
          <w:lang w:val="da-DK"/>
        </w:rPr>
        <w:t>invasive</w:t>
      </w:r>
      <w:proofErr w:type="spellEnd"/>
      <w:r>
        <w:rPr>
          <w:lang w:val="da-DK"/>
        </w:rPr>
        <w:t xml:space="preserve"> og har en relativt lav sensitivitet. En af disse potentielle metoder er at lede efter kræft-markører i blodbanen, så man kan nøjes med en blodprøve i stedet for undersøgelser som kræver anæstesi.  </w:t>
      </w:r>
    </w:p>
    <w:p w14:paraId="19C1E6AB" w14:textId="58AA3450" w:rsidR="00BD780C" w:rsidRDefault="00BD780C" w:rsidP="00857A8A">
      <w:pPr>
        <w:rPr>
          <w:lang w:val="da-DK"/>
        </w:rPr>
      </w:pPr>
    </w:p>
    <w:p w14:paraId="04CDB73A" w14:textId="6C3D9FFD" w:rsidR="00322C7D" w:rsidRDefault="00BD780C" w:rsidP="00857A8A">
      <w:pPr>
        <w:rPr>
          <w:lang w:val="da-DK"/>
        </w:rPr>
      </w:pPr>
      <w:r>
        <w:rPr>
          <w:lang w:val="da-DK"/>
        </w:rPr>
        <w:t xml:space="preserve">Det været kendt igennem længere tid at der findes </w:t>
      </w:r>
      <w:ins w:id="0" w:author="Monica Nielsen" w:date="2020-10-28T14:32:00Z">
        <w:r w:rsidR="009C6C94">
          <w:rPr>
            <w:lang w:val="da-DK"/>
          </w:rPr>
          <w:t>celle</w:t>
        </w:r>
      </w:ins>
      <w:r>
        <w:rPr>
          <w:lang w:val="da-DK"/>
        </w:rPr>
        <w:t xml:space="preserve">frit DNA i blodbanen (cfDNA), som </w:t>
      </w:r>
      <w:r w:rsidR="006A1ADD">
        <w:rPr>
          <w:lang w:val="da-DK"/>
        </w:rPr>
        <w:t>frigives til blodet fra kroppens celler. I mennesker giver det bl.a. mulighed for at undersøge for udviklingsanomalier hos fostre</w:t>
      </w:r>
      <w:r>
        <w:rPr>
          <w:lang w:val="da-DK"/>
        </w:rPr>
        <w:t>.</w:t>
      </w:r>
      <w:r w:rsidR="006A1ADD">
        <w:rPr>
          <w:lang w:val="da-DK"/>
        </w:rPr>
        <w:t xml:space="preserve"> </w:t>
      </w:r>
      <w:r>
        <w:rPr>
          <w:lang w:val="da-DK"/>
        </w:rPr>
        <w:t xml:space="preserve">På samme måde ved man også at cancerceller kan frigive </w:t>
      </w:r>
      <w:r w:rsidR="00DA588F">
        <w:rPr>
          <w:lang w:val="da-DK"/>
        </w:rPr>
        <w:t xml:space="preserve">DNA til blodbanen. Denne DNA har forandringer som er specifikt for den pågældende tumor og kan derved bruges som markør for kræften. </w:t>
      </w:r>
      <w:r w:rsidR="00B16B51">
        <w:rPr>
          <w:lang w:val="da-DK"/>
        </w:rPr>
        <w:t xml:space="preserve">Metoden er under udvikling hos mennesker og vi ønsker at give hunde de samme muligheder for </w:t>
      </w:r>
      <w:proofErr w:type="spellStart"/>
      <w:r w:rsidR="00B16B51">
        <w:rPr>
          <w:lang w:val="da-DK"/>
        </w:rPr>
        <w:t>noninvasiv</w:t>
      </w:r>
      <w:proofErr w:type="spellEnd"/>
      <w:r w:rsidR="00B16B51">
        <w:rPr>
          <w:lang w:val="da-DK"/>
        </w:rPr>
        <w:t xml:space="preserve"> udredning. Dog er der helt basale ting som skal undersøges før det bliver muligt. En af udfordringerne er</w:t>
      </w:r>
      <w:ins w:id="1" w:author="Monica Nielsen" w:date="2020-10-28T14:33:00Z">
        <w:r w:rsidR="009C6C94">
          <w:rPr>
            <w:lang w:val="da-DK"/>
          </w:rPr>
          <w:t>,</w:t>
        </w:r>
      </w:ins>
      <w:r w:rsidR="00B16B51">
        <w:rPr>
          <w:lang w:val="da-DK"/>
        </w:rPr>
        <w:t xml:space="preserve"> at vi ikke ved hvordan forskellige præanalytiske variable påvirker koncentrationen af cfDNA. Da cfDNA findes i meget lave koncentrationer kan forkert håndtering af prøverne føre til forkerte resultater, primært i form af falsk negative resultater. Derfor ønsker vi at undersøge effekten af forskellige variable</w:t>
      </w:r>
      <w:r w:rsidR="00322C7D">
        <w:rPr>
          <w:lang w:val="da-DK"/>
        </w:rPr>
        <w:t>.</w:t>
      </w:r>
    </w:p>
    <w:p w14:paraId="336F71A7" w14:textId="5567DE38" w:rsidR="00DA588F" w:rsidRDefault="00DA588F" w:rsidP="00857A8A">
      <w:pPr>
        <w:rPr>
          <w:lang w:val="da-DK"/>
        </w:rPr>
      </w:pPr>
    </w:p>
    <w:p w14:paraId="0CC50049" w14:textId="6DB66BDA" w:rsidR="00DA588F" w:rsidRPr="006B7191" w:rsidRDefault="00DA588F" w:rsidP="006B7191">
      <w:pPr>
        <w:rPr>
          <w:b/>
          <w:bCs/>
          <w:lang w:val="da-DK"/>
        </w:rPr>
      </w:pPr>
      <w:r w:rsidRPr="006B7191">
        <w:rPr>
          <w:b/>
          <w:bCs/>
        </w:rPr>
        <w:t>Hypoteser</w:t>
      </w:r>
      <w:r w:rsidRPr="006B7191">
        <w:rPr>
          <w:b/>
          <w:bCs/>
          <w:lang w:val="da-DK"/>
        </w:rPr>
        <w:t>:</w:t>
      </w:r>
    </w:p>
    <w:p w14:paraId="1059EF55" w14:textId="4BB113BF" w:rsidR="00A34C91" w:rsidRPr="00A34C91" w:rsidRDefault="00A34C91" w:rsidP="00A34C91">
      <w:pPr>
        <w:pStyle w:val="ListParagraph"/>
        <w:numPr>
          <w:ilvl w:val="0"/>
          <w:numId w:val="1"/>
        </w:numPr>
        <w:rPr>
          <w:lang w:val="da-DK"/>
        </w:rPr>
      </w:pPr>
      <w:r>
        <w:rPr>
          <w:lang w:val="da-DK"/>
        </w:rPr>
        <w:t>Den samlede centrifugeringskraft og ikke max hastighed afgør prøvens renhed.</w:t>
      </w:r>
    </w:p>
    <w:p w14:paraId="0A548874" w14:textId="588C104B" w:rsidR="00DA588F" w:rsidRDefault="00DA588F" w:rsidP="00DA588F">
      <w:pPr>
        <w:pStyle w:val="ListParagraph"/>
        <w:numPr>
          <w:ilvl w:val="0"/>
          <w:numId w:val="1"/>
        </w:numPr>
        <w:rPr>
          <w:lang w:val="da-DK"/>
        </w:rPr>
      </w:pPr>
      <w:r>
        <w:rPr>
          <w:lang w:val="da-DK"/>
        </w:rPr>
        <w:t xml:space="preserve">Koncentrationen af cfDNA er stabil </w:t>
      </w:r>
      <w:r w:rsidR="002F7ED4">
        <w:rPr>
          <w:lang w:val="da-DK"/>
        </w:rPr>
        <w:t>ved frysning ved -80˚ i op til 2 år.</w:t>
      </w:r>
    </w:p>
    <w:p w14:paraId="1D7A4155" w14:textId="7DA6560A" w:rsidR="00DA588F" w:rsidRDefault="002F7ED4" w:rsidP="00DA588F">
      <w:pPr>
        <w:pStyle w:val="ListParagraph"/>
        <w:numPr>
          <w:ilvl w:val="0"/>
          <w:numId w:val="1"/>
        </w:numPr>
        <w:rPr>
          <w:lang w:val="da-DK"/>
        </w:rPr>
      </w:pPr>
      <w:r>
        <w:rPr>
          <w:lang w:val="da-DK"/>
        </w:rPr>
        <w:t xml:space="preserve">Forskellige typer af </w:t>
      </w:r>
      <w:proofErr w:type="spellStart"/>
      <w:r>
        <w:rPr>
          <w:lang w:val="da-DK"/>
        </w:rPr>
        <w:t>cryorør</w:t>
      </w:r>
      <w:proofErr w:type="spellEnd"/>
      <w:r>
        <w:rPr>
          <w:lang w:val="da-DK"/>
        </w:rPr>
        <w:t xml:space="preserve"> påvirker ikke koncentration af cfDNA.</w:t>
      </w:r>
    </w:p>
    <w:p w14:paraId="0EB712FA" w14:textId="4F92362F" w:rsidR="002F7ED4" w:rsidRDefault="002F7ED4" w:rsidP="00DA588F">
      <w:pPr>
        <w:pStyle w:val="ListParagraph"/>
        <w:numPr>
          <w:ilvl w:val="0"/>
          <w:numId w:val="1"/>
        </w:numPr>
        <w:rPr>
          <w:lang w:val="da-DK"/>
        </w:rPr>
      </w:pPr>
      <w:r>
        <w:rPr>
          <w:lang w:val="da-DK"/>
        </w:rPr>
        <w:t>Prøverne kan tø op til 5 gange uden koncentrationen af cfDNA påvirkes.</w:t>
      </w:r>
    </w:p>
    <w:p w14:paraId="3735805E" w14:textId="2D3B6BD9" w:rsidR="00322C7D" w:rsidRDefault="00322C7D" w:rsidP="00322C7D">
      <w:pPr>
        <w:rPr>
          <w:lang w:val="da-DK"/>
        </w:rPr>
      </w:pPr>
    </w:p>
    <w:p w14:paraId="5BA52937" w14:textId="36E33016" w:rsidR="00322C7D" w:rsidRPr="005A6DDF" w:rsidRDefault="00322C7D" w:rsidP="00322C7D">
      <w:pPr>
        <w:rPr>
          <w:lang w:val="da-DK"/>
        </w:rPr>
      </w:pPr>
      <w:r w:rsidRPr="005A6DDF">
        <w:rPr>
          <w:i/>
          <w:iCs/>
          <w:lang w:val="da-DK"/>
        </w:rPr>
        <w:t>Hypotese 1:</w:t>
      </w:r>
      <w:r w:rsidR="005A6DDF" w:rsidRPr="005A6DDF">
        <w:rPr>
          <w:i/>
          <w:iCs/>
          <w:lang w:val="da-DK"/>
        </w:rPr>
        <w:t xml:space="preserve"> Den samlede centrifugeringskraft og ikke max hastighed afgør prøvens renhed.</w:t>
      </w:r>
    </w:p>
    <w:p w14:paraId="78EF18BD" w14:textId="26DD459D" w:rsidR="00322C7D" w:rsidRDefault="00322C7D" w:rsidP="00322C7D">
      <w:pPr>
        <w:rPr>
          <w:lang w:val="da-DK"/>
        </w:rPr>
      </w:pPr>
      <w:r>
        <w:rPr>
          <w:lang w:val="da-DK"/>
        </w:rPr>
        <w:t xml:space="preserve">Når cfDNA skal </w:t>
      </w:r>
      <w:r w:rsidR="002A596B">
        <w:rPr>
          <w:lang w:val="da-DK"/>
        </w:rPr>
        <w:t xml:space="preserve">isoleres fra det </w:t>
      </w:r>
      <w:proofErr w:type="spellStart"/>
      <w:r w:rsidR="002A596B">
        <w:rPr>
          <w:lang w:val="da-DK"/>
        </w:rPr>
        <w:t>perifære</w:t>
      </w:r>
      <w:proofErr w:type="spellEnd"/>
      <w:r w:rsidR="002A596B">
        <w:rPr>
          <w:lang w:val="da-DK"/>
        </w:rPr>
        <w:t xml:space="preserve"> blod centrifugeres blodet for at fjerne større partikler. Det er bred enighed om at blodet centrifugeres 2 gange, første gang for at fjerne celler og store molekyler og anden gang for at fjerne mindre DNA-molekyler som frigives løbende fra cellerne. Der er dog ingen enighed hastighed eller længde af disse centrifugeringsmetoder. I øjeblikket benytter vi den centrifugeringsprotokol som er foreslået af producenten af vores ekstraktionskit. Der er dog den udfordring af denne protokol kræver en meget høj hastighed som der kun er få centrifuger der kan levere. Derfor ønsker vi at undersøge om en tilsvarende effekt kan opnås ved længere centrifugering ved lavere hastighed</w:t>
      </w:r>
      <w:r w:rsidR="00E336CB">
        <w:rPr>
          <w:lang w:val="da-DK"/>
        </w:rPr>
        <w:t xml:space="preserve"> som de fleste centrifuger</w:t>
      </w:r>
      <w:r w:rsidR="00E5710A">
        <w:rPr>
          <w:lang w:val="da-DK"/>
        </w:rPr>
        <w:t>,</w:t>
      </w:r>
      <w:r w:rsidR="00E336CB">
        <w:rPr>
          <w:lang w:val="da-DK"/>
        </w:rPr>
        <w:t xml:space="preserve"> som findes i praksis</w:t>
      </w:r>
      <w:r w:rsidR="00E5710A">
        <w:rPr>
          <w:lang w:val="da-DK"/>
        </w:rPr>
        <w:t>,</w:t>
      </w:r>
      <w:r w:rsidR="00E336CB">
        <w:rPr>
          <w:lang w:val="da-DK"/>
        </w:rPr>
        <w:t xml:space="preserve"> kan levere</w:t>
      </w:r>
      <w:r w:rsidR="002A596B">
        <w:rPr>
          <w:lang w:val="da-DK"/>
        </w:rPr>
        <w:t>. Hvis det</w:t>
      </w:r>
      <w:ins w:id="2" w:author="Monica Nielsen" w:date="2020-10-28T14:35:00Z">
        <w:r w:rsidR="009C6C94">
          <w:rPr>
            <w:lang w:val="da-DK"/>
          </w:rPr>
          <w:t>te</w:t>
        </w:r>
      </w:ins>
      <w:r w:rsidR="002A596B">
        <w:rPr>
          <w:lang w:val="da-DK"/>
        </w:rPr>
        <w:t xml:space="preserve"> er tilfældet, vil det lette behandlingen af prøverne og derved udvide vores muligheder for at udtage prøverne. </w:t>
      </w:r>
    </w:p>
    <w:p w14:paraId="48DD50DE" w14:textId="6D743ED2" w:rsidR="002A596B" w:rsidRDefault="002A596B" w:rsidP="00322C7D">
      <w:pPr>
        <w:rPr>
          <w:lang w:val="da-DK"/>
        </w:rPr>
      </w:pPr>
    </w:p>
    <w:p w14:paraId="1F9AE6E4" w14:textId="72BD9362" w:rsidR="002A596B" w:rsidRDefault="002A596B" w:rsidP="00322C7D">
      <w:pPr>
        <w:rPr>
          <w:i/>
          <w:iCs/>
          <w:lang w:val="da-DK"/>
        </w:rPr>
      </w:pPr>
      <w:r w:rsidRPr="005A6DDF">
        <w:rPr>
          <w:i/>
          <w:iCs/>
          <w:lang w:val="da-DK"/>
        </w:rPr>
        <w:lastRenderedPageBreak/>
        <w:t>Hypotese 2:</w:t>
      </w:r>
      <w:r w:rsidR="005A6DDF" w:rsidRPr="005A6DDF">
        <w:rPr>
          <w:i/>
          <w:iCs/>
          <w:lang w:val="da-DK"/>
        </w:rPr>
        <w:t xml:space="preserve"> Koncentrationen af cfDNA er stabil ved frysning ved -80˚ i op til 2 år.</w:t>
      </w:r>
    </w:p>
    <w:p w14:paraId="73ACD04F" w14:textId="4C1486AF" w:rsidR="002A596B" w:rsidRDefault="002A596B" w:rsidP="00322C7D">
      <w:pPr>
        <w:rPr>
          <w:lang w:val="da-DK"/>
        </w:rPr>
      </w:pPr>
      <w:r>
        <w:rPr>
          <w:lang w:val="da-DK"/>
        </w:rPr>
        <w:t xml:space="preserve">Ekstraktion af cfDNA er tidskrævende og kan med fordel foretages i </w:t>
      </w:r>
      <w:proofErr w:type="spellStart"/>
      <w:r>
        <w:rPr>
          <w:lang w:val="da-DK"/>
        </w:rPr>
        <w:t>batches</w:t>
      </w:r>
      <w:proofErr w:type="spellEnd"/>
      <w:r>
        <w:rPr>
          <w:lang w:val="da-DK"/>
        </w:rPr>
        <w:t xml:space="preserve">, hvor mange prøver ekstraheres samtidigt. Dog kan der gå lang tid før man har det nødvendige antal prøver og derfor vil de prøver som udtages først, være frosset i længere tid end de som udtages sidst. I et igangværende pilotstudie er der mere end 6 måneders forskel i frysetid. Derfor er det vigtigt at undersøge hvorvidt længden af perioden, hvor prøverne er frosset, påvirker mængden eller kvaliteten af cfDNA i prøven. </w:t>
      </w:r>
      <w:r w:rsidR="005A6DDF">
        <w:rPr>
          <w:lang w:val="da-DK"/>
        </w:rPr>
        <w:t>Derfor ønsker vi at undersøge om mængden af cfDNA falder i perioden. Der er allerede lavet lignende studier humant, men over kortere perioder og disse kan derfor ikke svare på vores spørgsmål, grundet de unikke arbejdsforhold som vi har i Familiedyrspraksis.</w:t>
      </w:r>
    </w:p>
    <w:p w14:paraId="09496BFA" w14:textId="60C007B9" w:rsidR="005A6DDF" w:rsidRDefault="005A6DDF" w:rsidP="00322C7D">
      <w:pPr>
        <w:rPr>
          <w:lang w:val="da-DK"/>
        </w:rPr>
      </w:pPr>
    </w:p>
    <w:p w14:paraId="6DCD4369" w14:textId="73612E1D" w:rsidR="005A6DDF" w:rsidRPr="005A6DDF" w:rsidRDefault="005A6DDF" w:rsidP="005A6DDF">
      <w:pPr>
        <w:rPr>
          <w:i/>
          <w:iCs/>
          <w:lang w:val="da-DK"/>
        </w:rPr>
      </w:pPr>
      <w:r>
        <w:rPr>
          <w:i/>
          <w:iCs/>
          <w:lang w:val="da-DK"/>
        </w:rPr>
        <w:t>Hypotese 3:</w:t>
      </w:r>
      <w:r w:rsidRPr="005A6DDF">
        <w:rPr>
          <w:lang w:val="da-DK"/>
        </w:rPr>
        <w:t xml:space="preserve"> </w:t>
      </w:r>
      <w:r w:rsidRPr="005A6DDF">
        <w:rPr>
          <w:i/>
          <w:iCs/>
          <w:lang w:val="da-DK"/>
        </w:rPr>
        <w:t xml:space="preserve">Forskellige typer af </w:t>
      </w:r>
      <w:proofErr w:type="spellStart"/>
      <w:r w:rsidRPr="005A6DDF">
        <w:rPr>
          <w:i/>
          <w:iCs/>
          <w:lang w:val="da-DK"/>
        </w:rPr>
        <w:t>cryorør</w:t>
      </w:r>
      <w:proofErr w:type="spellEnd"/>
      <w:r w:rsidRPr="005A6DDF">
        <w:rPr>
          <w:i/>
          <w:iCs/>
          <w:lang w:val="da-DK"/>
        </w:rPr>
        <w:t xml:space="preserve"> påvirker ikke koncentration af cfDNA.</w:t>
      </w:r>
    </w:p>
    <w:p w14:paraId="41F51CFF" w14:textId="6E1714C9" w:rsidR="005A6DDF" w:rsidRDefault="005A6DDF" w:rsidP="00322C7D">
      <w:pPr>
        <w:rPr>
          <w:lang w:val="da-DK"/>
        </w:rPr>
      </w:pPr>
      <w:r>
        <w:rPr>
          <w:lang w:val="da-DK"/>
        </w:rPr>
        <w:t>Ældre studier</w:t>
      </w:r>
      <w:r w:rsidR="00E336CB">
        <w:rPr>
          <w:lang w:val="da-DK"/>
        </w:rPr>
        <w:t xml:space="preserve"> (1998-2010)</w:t>
      </w:r>
      <w:r>
        <w:rPr>
          <w:lang w:val="da-DK"/>
        </w:rPr>
        <w:t xml:space="preserve"> har vist at forskellige typer af plast binder DNA forskelligt og det er derfor muligt at valget af opbevaringsrør kan ændre den mængde af cfDNA som kan ekstraheres. De rør som tidligere er vist at have en lav bindingsevne koster betydeligt mere end standardrør og er derfor en begrænsende faktor for vores studier. Derfor ønsker vi at undersøge om fundene fra de ældre studier stadigvæk er gældende, eller om kvaliteten af standardrør er forbedret tilstrækkeligt i de sidste 10 år. </w:t>
      </w:r>
    </w:p>
    <w:p w14:paraId="068550F1" w14:textId="437EF302" w:rsidR="00E336CB" w:rsidRDefault="00E336CB" w:rsidP="00322C7D">
      <w:pPr>
        <w:rPr>
          <w:lang w:val="da-DK"/>
        </w:rPr>
      </w:pPr>
    </w:p>
    <w:p w14:paraId="783D7C2C" w14:textId="5D032703" w:rsidR="00E336CB" w:rsidRPr="00E336CB" w:rsidRDefault="00E336CB" w:rsidP="00322C7D">
      <w:pPr>
        <w:rPr>
          <w:i/>
          <w:iCs/>
          <w:lang w:val="da-DK"/>
        </w:rPr>
      </w:pPr>
      <w:r>
        <w:rPr>
          <w:i/>
          <w:iCs/>
          <w:lang w:val="da-DK"/>
        </w:rPr>
        <w:t xml:space="preserve">Hypotese 4: </w:t>
      </w:r>
      <w:r w:rsidRPr="00E336CB">
        <w:rPr>
          <w:i/>
          <w:iCs/>
          <w:lang w:val="da-DK"/>
        </w:rPr>
        <w:t xml:space="preserve">Prøverne kan tø op til </w:t>
      </w:r>
      <w:r w:rsidR="00A62701">
        <w:rPr>
          <w:i/>
          <w:iCs/>
          <w:lang w:val="da-DK"/>
        </w:rPr>
        <w:t>3</w:t>
      </w:r>
      <w:r w:rsidRPr="00E336CB">
        <w:rPr>
          <w:i/>
          <w:iCs/>
          <w:lang w:val="da-DK"/>
        </w:rPr>
        <w:t xml:space="preserve"> gange uden koncentrationen af cfDNA påvirkes.</w:t>
      </w:r>
    </w:p>
    <w:p w14:paraId="58B789A7" w14:textId="2C62E948" w:rsidR="00556BD4" w:rsidRDefault="00E336CB" w:rsidP="00E336CB">
      <w:pPr>
        <w:rPr>
          <w:lang w:val="da-DK"/>
        </w:rPr>
      </w:pPr>
      <w:r>
        <w:rPr>
          <w:lang w:val="da-DK"/>
        </w:rPr>
        <w:t xml:space="preserve">Ved håndtering af prøverne kan det være svært at holde rørene tilstrækkeligt kolde grundet den lille mængde materiale. Det er derfor vigtigt at undersøge hvor stabilt </w:t>
      </w:r>
      <w:proofErr w:type="spellStart"/>
      <w:r>
        <w:rPr>
          <w:lang w:val="da-DK"/>
        </w:rPr>
        <w:t>cfDNA’et</w:t>
      </w:r>
      <w:proofErr w:type="spellEnd"/>
      <w:r>
        <w:rPr>
          <w:lang w:val="da-DK"/>
        </w:rPr>
        <w:t xml:space="preserve"> er overfor </w:t>
      </w:r>
      <w:proofErr w:type="spellStart"/>
      <w:r>
        <w:rPr>
          <w:lang w:val="da-DK"/>
        </w:rPr>
        <w:t>freeze-thaw</w:t>
      </w:r>
      <w:proofErr w:type="spellEnd"/>
      <w:r>
        <w:rPr>
          <w:lang w:val="da-DK"/>
        </w:rPr>
        <w:t xml:space="preserve"> </w:t>
      </w:r>
      <w:proofErr w:type="spellStart"/>
      <w:r>
        <w:rPr>
          <w:lang w:val="da-DK"/>
        </w:rPr>
        <w:t>cycles</w:t>
      </w:r>
      <w:proofErr w:type="spellEnd"/>
      <w:ins w:id="3" w:author="Monica Nielsen" w:date="2020-10-28T14:37:00Z">
        <w:r w:rsidR="009C6C94">
          <w:rPr>
            <w:lang w:val="da-DK"/>
          </w:rPr>
          <w:t>. T</w:t>
        </w:r>
      </w:ins>
      <w:del w:id="4" w:author="Monica Nielsen" w:date="2020-10-28T14:37:00Z">
        <w:r w:rsidDel="009C6C94">
          <w:rPr>
            <w:lang w:val="da-DK"/>
          </w:rPr>
          <w:delText>, t</w:delText>
        </w:r>
      </w:del>
      <w:r>
        <w:rPr>
          <w:lang w:val="da-DK"/>
        </w:rPr>
        <w:t xml:space="preserve">idligere studier har vist at </w:t>
      </w:r>
      <w:proofErr w:type="spellStart"/>
      <w:r>
        <w:rPr>
          <w:lang w:val="da-DK"/>
        </w:rPr>
        <w:t>cfDNA’et</w:t>
      </w:r>
      <w:proofErr w:type="spellEnd"/>
      <w:r>
        <w:rPr>
          <w:lang w:val="da-DK"/>
        </w:rPr>
        <w:t xml:space="preserve"> er stabilt efter 3 </w:t>
      </w:r>
      <w:proofErr w:type="spellStart"/>
      <w:r>
        <w:rPr>
          <w:lang w:val="da-DK"/>
        </w:rPr>
        <w:t>freeze-thaw</w:t>
      </w:r>
      <w:proofErr w:type="spellEnd"/>
      <w:r>
        <w:rPr>
          <w:lang w:val="da-DK"/>
        </w:rPr>
        <w:t xml:space="preserve"> </w:t>
      </w:r>
      <w:proofErr w:type="spellStart"/>
      <w:r>
        <w:rPr>
          <w:lang w:val="da-DK"/>
        </w:rPr>
        <w:t>cycles</w:t>
      </w:r>
      <w:proofErr w:type="spellEnd"/>
      <w:r>
        <w:rPr>
          <w:lang w:val="da-DK"/>
        </w:rPr>
        <w:t xml:space="preserve"> undersøgt over en relativt kort periode. Vi ønsker at udvide disse undersøgelser og undersøge hvorvidt de samme gør sig gældende for cfDNA fra hund</w:t>
      </w:r>
      <w:r w:rsidR="00A62701">
        <w:rPr>
          <w:lang w:val="da-DK"/>
        </w:rPr>
        <w:t xml:space="preserve"> udtaget i K2-EDTA rør</w:t>
      </w:r>
      <w:r>
        <w:rPr>
          <w:lang w:val="da-DK"/>
        </w:rPr>
        <w:t xml:space="preserve">. </w:t>
      </w:r>
    </w:p>
    <w:p w14:paraId="6D07FE12" w14:textId="77777777" w:rsidR="00E336CB" w:rsidRPr="00E336CB" w:rsidRDefault="00E336CB" w:rsidP="00E336CB">
      <w:pPr>
        <w:rPr>
          <w:lang w:val="da-DK"/>
        </w:rPr>
      </w:pPr>
    </w:p>
    <w:p w14:paraId="77FA6B88" w14:textId="3FEB10E2" w:rsidR="00556BD4" w:rsidRPr="00B16B51" w:rsidRDefault="00556BD4" w:rsidP="00B16B51">
      <w:pPr>
        <w:rPr>
          <w:b/>
          <w:bCs/>
          <w:u w:val="single"/>
          <w:lang w:val="da-DK"/>
        </w:rPr>
      </w:pPr>
      <w:r w:rsidRPr="00B16B51">
        <w:rPr>
          <w:b/>
          <w:bCs/>
          <w:u w:val="single"/>
          <w:lang w:val="da-DK"/>
        </w:rPr>
        <w:t>Materialer og metoder</w:t>
      </w:r>
    </w:p>
    <w:p w14:paraId="37F38026" w14:textId="37A205BB" w:rsidR="00185011" w:rsidRDefault="00185011" w:rsidP="00185011">
      <w:pPr>
        <w:rPr>
          <w:lang w:val="da-DK"/>
        </w:rPr>
      </w:pPr>
      <w:r w:rsidRPr="00185011">
        <w:rPr>
          <w:b/>
          <w:bCs/>
          <w:lang w:val="da-DK"/>
        </w:rPr>
        <w:t>Studiedesign</w:t>
      </w:r>
      <w:r>
        <w:rPr>
          <w:lang w:val="da-DK"/>
        </w:rPr>
        <w:t xml:space="preserve">: </w:t>
      </w:r>
      <w:proofErr w:type="spellStart"/>
      <w:r>
        <w:rPr>
          <w:lang w:val="da-DK"/>
        </w:rPr>
        <w:t>Prospektivt</w:t>
      </w:r>
      <w:proofErr w:type="spellEnd"/>
      <w:r>
        <w:rPr>
          <w:lang w:val="da-DK"/>
        </w:rPr>
        <w:t xml:space="preserve"> </w:t>
      </w:r>
      <w:proofErr w:type="spellStart"/>
      <w:r>
        <w:rPr>
          <w:lang w:val="da-DK"/>
        </w:rPr>
        <w:t>observationelt</w:t>
      </w:r>
      <w:proofErr w:type="spellEnd"/>
      <w:r>
        <w:rPr>
          <w:lang w:val="da-DK"/>
        </w:rPr>
        <w:t xml:space="preserve"> studie</w:t>
      </w:r>
    </w:p>
    <w:p w14:paraId="5DC29785" w14:textId="2861A80C" w:rsidR="00185011" w:rsidRDefault="00185011" w:rsidP="00185011">
      <w:pPr>
        <w:rPr>
          <w:lang w:val="da-DK"/>
        </w:rPr>
      </w:pPr>
      <w:r>
        <w:rPr>
          <w:b/>
          <w:bCs/>
          <w:lang w:val="da-DK"/>
        </w:rPr>
        <w:t xml:space="preserve">Population: </w:t>
      </w:r>
      <w:r>
        <w:rPr>
          <w:lang w:val="da-DK"/>
        </w:rPr>
        <w:t>Hunde der præsenterer på Universitetshospitalet for Familiedyr med cancer.</w:t>
      </w:r>
    </w:p>
    <w:p w14:paraId="45789B8B" w14:textId="7F535A38" w:rsidR="00185011" w:rsidRDefault="00185011" w:rsidP="00185011">
      <w:pPr>
        <w:rPr>
          <w:lang w:val="da-DK"/>
        </w:rPr>
      </w:pPr>
      <w:r>
        <w:rPr>
          <w:b/>
          <w:bCs/>
          <w:lang w:val="da-DK"/>
        </w:rPr>
        <w:t xml:space="preserve">Inklusionskriterier: </w:t>
      </w:r>
      <w:r>
        <w:rPr>
          <w:lang w:val="da-DK"/>
        </w:rPr>
        <w:t>Hunden skal veje over 10 kg og skal være mistænkt</w:t>
      </w:r>
      <w:ins w:id="5" w:author="Monica Nielsen" w:date="2020-10-28T14:39:00Z">
        <w:r w:rsidR="009C6C94">
          <w:rPr>
            <w:lang w:val="da-DK"/>
          </w:rPr>
          <w:t xml:space="preserve"> for,</w:t>
        </w:r>
      </w:ins>
      <w:r>
        <w:rPr>
          <w:lang w:val="da-DK"/>
        </w:rPr>
        <w:t xml:space="preserve"> eller bekræftet </w:t>
      </w:r>
      <w:ins w:id="6" w:author="Monica Nielsen" w:date="2020-10-28T14:39:00Z">
        <w:r w:rsidR="009C6C94">
          <w:rPr>
            <w:lang w:val="da-DK"/>
          </w:rPr>
          <w:t xml:space="preserve">med </w:t>
        </w:r>
      </w:ins>
      <w:r>
        <w:rPr>
          <w:lang w:val="da-DK"/>
        </w:rPr>
        <w:t>cancer.</w:t>
      </w:r>
      <w:r w:rsidR="00B16B51">
        <w:rPr>
          <w:lang w:val="da-DK"/>
        </w:rPr>
        <w:t xml:space="preserve"> Der skal desuden være anden anledning til venipunktur (anlæggelse af venekateter eller blodprøvetagning). </w:t>
      </w:r>
    </w:p>
    <w:p w14:paraId="0E1A6260" w14:textId="4B1C1B93" w:rsidR="00A34C91" w:rsidRDefault="00A34C91" w:rsidP="00185011">
      <w:pPr>
        <w:rPr>
          <w:lang w:val="da-DK"/>
        </w:rPr>
      </w:pPr>
    </w:p>
    <w:p w14:paraId="105AB989" w14:textId="37DCF25A" w:rsidR="00185011" w:rsidRDefault="00185011" w:rsidP="00185011">
      <w:pPr>
        <w:rPr>
          <w:b/>
          <w:bCs/>
          <w:lang w:val="da-DK"/>
        </w:rPr>
      </w:pPr>
      <w:r>
        <w:rPr>
          <w:b/>
          <w:bCs/>
          <w:lang w:val="da-DK"/>
        </w:rPr>
        <w:t>Metode:</w:t>
      </w:r>
    </w:p>
    <w:p w14:paraId="324A2CFB" w14:textId="0EEE361D" w:rsidR="00185011" w:rsidRDefault="00185011" w:rsidP="00185011">
      <w:pPr>
        <w:rPr>
          <w:lang w:val="da-DK"/>
        </w:rPr>
      </w:pPr>
      <w:r>
        <w:rPr>
          <w:lang w:val="da-DK"/>
        </w:rPr>
        <w:t xml:space="preserve">10 ml blod udtages </w:t>
      </w:r>
      <w:r w:rsidR="00B16B51">
        <w:rPr>
          <w:lang w:val="da-DK"/>
        </w:rPr>
        <w:t xml:space="preserve">i K2-EDTA rør </w:t>
      </w:r>
      <w:r>
        <w:rPr>
          <w:lang w:val="da-DK"/>
        </w:rPr>
        <w:t xml:space="preserve">i forbindelse med anden venipunktur. </w:t>
      </w:r>
      <w:r w:rsidR="00B16B51">
        <w:rPr>
          <w:lang w:val="da-DK"/>
        </w:rPr>
        <w:t xml:space="preserve">Efter indsamling vil blodet blive spundet ved 1900 g i 10 min, hvorefter </w:t>
      </w:r>
      <w:proofErr w:type="spellStart"/>
      <w:r w:rsidR="00B16B51">
        <w:rPr>
          <w:lang w:val="da-DK"/>
        </w:rPr>
        <w:t>supernatant</w:t>
      </w:r>
      <w:proofErr w:type="spellEnd"/>
      <w:r w:rsidR="00B16B51">
        <w:rPr>
          <w:lang w:val="da-DK"/>
        </w:rPr>
        <w:t xml:space="preserve"> </w:t>
      </w:r>
      <w:proofErr w:type="spellStart"/>
      <w:r w:rsidR="00B16B51">
        <w:rPr>
          <w:lang w:val="da-DK"/>
        </w:rPr>
        <w:t>afpipetteres</w:t>
      </w:r>
      <w:proofErr w:type="spellEnd"/>
      <w:r w:rsidR="00B16B51">
        <w:rPr>
          <w:lang w:val="da-DK"/>
        </w:rPr>
        <w:t xml:space="preserve"> og behandles videre afhængigt af testgruppe (se skema). </w:t>
      </w:r>
    </w:p>
    <w:p w14:paraId="6816F791" w14:textId="77777777" w:rsidR="0018601D" w:rsidRDefault="0018601D" w:rsidP="00185011">
      <w:pPr>
        <w:rPr>
          <w:lang w:val="da-DK"/>
        </w:rPr>
      </w:pPr>
    </w:p>
    <w:p w14:paraId="1F0D9D46" w14:textId="2D58C68D" w:rsidR="0018601D" w:rsidRDefault="0018601D" w:rsidP="00185011">
      <w:pPr>
        <w:rPr>
          <w:b/>
          <w:bCs/>
          <w:lang w:val="da-DK"/>
        </w:rPr>
      </w:pPr>
      <w:r>
        <w:rPr>
          <w:b/>
          <w:bCs/>
          <w:lang w:val="da-DK"/>
        </w:rPr>
        <w:t>Etiske overvejelser:</w:t>
      </w:r>
    </w:p>
    <w:p w14:paraId="41C5DBF3" w14:textId="6F175673" w:rsidR="0018601D" w:rsidRDefault="0018601D" w:rsidP="00185011">
      <w:pPr>
        <w:rPr>
          <w:lang w:val="da-DK"/>
        </w:rPr>
      </w:pPr>
      <w:r w:rsidRPr="0018601D">
        <w:rPr>
          <w:lang w:val="da-DK"/>
        </w:rPr>
        <w:t xml:space="preserve">Grundet den nødvendige </w:t>
      </w:r>
      <w:r>
        <w:rPr>
          <w:lang w:val="da-DK"/>
        </w:rPr>
        <w:t>mængde blod er det nødvendigt at udtage blod specifikt til formålet. Derfor er det valgt kun at udtage blod i forbindelse med anden venipunktur, mængden af blod vurderes ikke at påvirke hundens velfærd.</w:t>
      </w:r>
    </w:p>
    <w:p w14:paraId="6D5C7BA0" w14:textId="7FB770A4" w:rsidR="006B7191" w:rsidRDefault="006B7191" w:rsidP="00185011">
      <w:pPr>
        <w:rPr>
          <w:lang w:val="da-DK"/>
        </w:rPr>
      </w:pPr>
      <w:r>
        <w:rPr>
          <w:lang w:val="da-DK"/>
        </w:rPr>
        <w:t xml:space="preserve">Inklusion af patienter vil først igangsættes når EAU godkendelse foreligger. </w:t>
      </w:r>
      <w:r w:rsidR="006A1ADD">
        <w:rPr>
          <w:lang w:val="da-DK"/>
        </w:rPr>
        <w:t xml:space="preserve">Evt. kan blodprøven indsamles </w:t>
      </w:r>
      <w:proofErr w:type="spellStart"/>
      <w:r w:rsidR="006A1ADD">
        <w:rPr>
          <w:lang w:val="da-DK"/>
        </w:rPr>
        <w:t>postmortem</w:t>
      </w:r>
      <w:proofErr w:type="spellEnd"/>
    </w:p>
    <w:p w14:paraId="0C0C0A1B" w14:textId="44EC604F" w:rsidR="0018601D" w:rsidRDefault="0018601D" w:rsidP="00185011">
      <w:pPr>
        <w:rPr>
          <w:lang w:val="da-DK"/>
        </w:rPr>
      </w:pPr>
    </w:p>
    <w:p w14:paraId="3B37A0E0" w14:textId="4FC33C08" w:rsidR="0018601D" w:rsidRDefault="0018601D" w:rsidP="00185011">
      <w:pPr>
        <w:rPr>
          <w:b/>
          <w:bCs/>
          <w:lang w:val="da-DK"/>
        </w:rPr>
      </w:pPr>
      <w:r>
        <w:rPr>
          <w:b/>
          <w:bCs/>
          <w:lang w:val="da-DK"/>
        </w:rPr>
        <w:t>Statistik:</w:t>
      </w:r>
    </w:p>
    <w:p w14:paraId="75F66D8F" w14:textId="717D13A5" w:rsidR="006B7191" w:rsidRDefault="0018601D" w:rsidP="00185011">
      <w:pPr>
        <w:rPr>
          <w:lang w:val="da-DK"/>
        </w:rPr>
      </w:pPr>
      <w:r>
        <w:rPr>
          <w:lang w:val="da-DK"/>
        </w:rPr>
        <w:lastRenderedPageBreak/>
        <w:t xml:space="preserve">Koncentrationerne vil blive sammenlignet med </w:t>
      </w:r>
      <w:r w:rsidR="00A62701">
        <w:rPr>
          <w:lang w:val="da-DK"/>
        </w:rPr>
        <w:t xml:space="preserve">enten </w:t>
      </w:r>
      <w:r>
        <w:rPr>
          <w:lang w:val="da-DK"/>
        </w:rPr>
        <w:t>parrede t-test</w:t>
      </w:r>
      <w:r w:rsidR="00A62701">
        <w:rPr>
          <w:lang w:val="da-DK"/>
        </w:rPr>
        <w:t xml:space="preserve"> (2 grupper)</w:t>
      </w:r>
      <w:r>
        <w:rPr>
          <w:lang w:val="da-DK"/>
        </w:rPr>
        <w:t xml:space="preserve"> </w:t>
      </w:r>
      <w:r w:rsidR="00A62701">
        <w:rPr>
          <w:lang w:val="da-DK"/>
        </w:rPr>
        <w:t xml:space="preserve">eller ANOVA-test (mere end 2 grupper), </w:t>
      </w:r>
      <w:r>
        <w:rPr>
          <w:lang w:val="da-DK"/>
        </w:rPr>
        <w:t>for at undersøge om der er en signifikant forskel mellem de</w:t>
      </w:r>
      <w:r w:rsidR="006B7191">
        <w:rPr>
          <w:lang w:val="da-DK"/>
        </w:rPr>
        <w:t xml:space="preserve"> forskellige grupper med et signifikansniveau på 5 %. Al statistik vil blive foretaget i R.</w:t>
      </w:r>
    </w:p>
    <w:p w14:paraId="6EBD1BDD" w14:textId="77777777" w:rsidR="006B7191" w:rsidRPr="0018601D" w:rsidRDefault="006B7191" w:rsidP="00185011">
      <w:pPr>
        <w:rPr>
          <w:lang w:val="da-DK"/>
        </w:rPr>
      </w:pPr>
    </w:p>
    <w:p w14:paraId="3B65C834" w14:textId="4ABE52E9" w:rsidR="00AD7D34" w:rsidRDefault="00AD7D34" w:rsidP="00AD7D34">
      <w:pPr>
        <w:pStyle w:val="ListParagraph"/>
        <w:ind w:left="0"/>
        <w:rPr>
          <w:lang w:val="da-DK"/>
        </w:rPr>
      </w:pPr>
    </w:p>
    <w:p w14:paraId="027F98E7" w14:textId="7E7138CF" w:rsidR="00AD7D34" w:rsidRDefault="00A62701" w:rsidP="00A34C91">
      <w:pPr>
        <w:pStyle w:val="Heading2"/>
        <w:rPr>
          <w:lang w:val="da-DK"/>
        </w:rPr>
      </w:pPr>
      <w:r>
        <w:rPr>
          <w:lang w:val="da-DK"/>
        </w:rPr>
        <w:t>Forsøgsopstilling</w:t>
      </w:r>
    </w:p>
    <w:p w14:paraId="7A1A8718" w14:textId="1D15A051" w:rsidR="00A34C91" w:rsidRDefault="00A34C91" w:rsidP="00A34C91">
      <w:pPr>
        <w:pStyle w:val="ListParagraph"/>
        <w:numPr>
          <w:ilvl w:val="0"/>
          <w:numId w:val="5"/>
        </w:numPr>
        <w:rPr>
          <w:lang w:val="da-DK"/>
        </w:rPr>
      </w:pPr>
      <w:r>
        <w:rPr>
          <w:lang w:val="da-DK"/>
        </w:rPr>
        <w:t>Den samlede centrifugeringskraft og ikke max hastighed afgør prøvens renhed.</w:t>
      </w:r>
    </w:p>
    <w:p w14:paraId="12E29A8F" w14:textId="74FFCA24" w:rsidR="00A34C91" w:rsidRDefault="00A34C91" w:rsidP="00A34C91">
      <w:pPr>
        <w:ind w:left="720"/>
        <w:rPr>
          <w:lang w:val="da-DK"/>
        </w:rPr>
      </w:pPr>
      <w:r>
        <w:rPr>
          <w:lang w:val="da-DK"/>
        </w:rPr>
        <w:t>Gruppe 1: Prøverne spindes ved 16.000 g i 10 min</w:t>
      </w:r>
      <w:r>
        <w:rPr>
          <w:lang w:val="da-DK"/>
        </w:rPr>
        <w:br/>
        <w:t>Gruppe 2: Prøverne spindes ved 12</w:t>
      </w:r>
      <w:r w:rsidR="008E4ACA">
        <w:rPr>
          <w:lang w:val="da-DK"/>
        </w:rPr>
        <w:t>.</w:t>
      </w:r>
      <w:r>
        <w:rPr>
          <w:lang w:val="da-DK"/>
        </w:rPr>
        <w:t>000 g i 1</w:t>
      </w:r>
      <w:r w:rsidR="008E4ACA">
        <w:rPr>
          <w:lang w:val="da-DK"/>
        </w:rPr>
        <w:t>3</w:t>
      </w:r>
      <w:r>
        <w:rPr>
          <w:lang w:val="da-DK"/>
        </w:rPr>
        <w:t xml:space="preserve"> min</w:t>
      </w:r>
    </w:p>
    <w:p w14:paraId="41AB902D" w14:textId="3B99E57E" w:rsidR="00A34C91" w:rsidRDefault="00A34C91" w:rsidP="00A34C91">
      <w:pPr>
        <w:ind w:left="720"/>
        <w:rPr>
          <w:lang w:val="da-DK"/>
        </w:rPr>
      </w:pPr>
      <w:proofErr w:type="spellStart"/>
      <w:r>
        <w:rPr>
          <w:lang w:val="da-DK"/>
        </w:rPr>
        <w:t>Supernatant</w:t>
      </w:r>
      <w:proofErr w:type="spellEnd"/>
      <w:r>
        <w:rPr>
          <w:lang w:val="da-DK"/>
        </w:rPr>
        <w:t xml:space="preserve"> </w:t>
      </w:r>
      <w:proofErr w:type="spellStart"/>
      <w:r>
        <w:rPr>
          <w:lang w:val="da-DK"/>
        </w:rPr>
        <w:t>afpipetteres</w:t>
      </w:r>
      <w:proofErr w:type="spellEnd"/>
      <w:r w:rsidR="00CC207A">
        <w:rPr>
          <w:lang w:val="da-DK"/>
        </w:rPr>
        <w:t xml:space="preserve"> og fryses ved -80˚ i 1 måned.</w:t>
      </w:r>
    </w:p>
    <w:p w14:paraId="2AF4E789" w14:textId="1139B7D2" w:rsidR="00A34C91" w:rsidRPr="00A34C91" w:rsidRDefault="00A34C91" w:rsidP="00A34C91">
      <w:pPr>
        <w:ind w:left="720"/>
        <w:rPr>
          <w:lang w:val="da-DK"/>
        </w:rPr>
      </w:pPr>
      <w:r>
        <w:rPr>
          <w:lang w:val="da-DK"/>
        </w:rPr>
        <w:t xml:space="preserve">Koncentrationen af </w:t>
      </w:r>
      <w:proofErr w:type="spellStart"/>
      <w:r>
        <w:rPr>
          <w:lang w:val="da-DK"/>
        </w:rPr>
        <w:t>cfDNA</w:t>
      </w:r>
      <w:proofErr w:type="spellEnd"/>
      <w:r>
        <w:rPr>
          <w:lang w:val="da-DK"/>
        </w:rPr>
        <w:t xml:space="preserve"> i </w:t>
      </w:r>
      <w:proofErr w:type="spellStart"/>
      <w:r>
        <w:rPr>
          <w:lang w:val="da-DK"/>
        </w:rPr>
        <w:t>supernatant</w:t>
      </w:r>
      <w:proofErr w:type="spellEnd"/>
      <w:r>
        <w:rPr>
          <w:lang w:val="da-DK"/>
        </w:rPr>
        <w:t xml:space="preserve"> måles</w:t>
      </w:r>
    </w:p>
    <w:p w14:paraId="66BDAD0F" w14:textId="129CA25D" w:rsidR="00A34C91" w:rsidRDefault="00A34C91" w:rsidP="00A34C91">
      <w:pPr>
        <w:pStyle w:val="ListParagraph"/>
        <w:numPr>
          <w:ilvl w:val="0"/>
          <w:numId w:val="5"/>
        </w:numPr>
        <w:rPr>
          <w:lang w:val="da-DK"/>
        </w:rPr>
      </w:pPr>
      <w:r w:rsidRPr="00A34C91">
        <w:rPr>
          <w:lang w:val="da-DK"/>
        </w:rPr>
        <w:t>Koncentrationen af cfDNA er stabil ved frysning ved -80˚ i op til 2 år.</w:t>
      </w:r>
    </w:p>
    <w:p w14:paraId="5DBC431D" w14:textId="578D192C" w:rsidR="00A34C91" w:rsidRDefault="00A34C91" w:rsidP="00A34C91">
      <w:pPr>
        <w:ind w:left="720"/>
        <w:rPr>
          <w:lang w:val="da-DK"/>
        </w:rPr>
      </w:pPr>
      <w:r>
        <w:rPr>
          <w:lang w:val="da-DK"/>
        </w:rPr>
        <w:t xml:space="preserve">Prøverne spindes ved 16.000 g i 10 min og </w:t>
      </w:r>
      <w:proofErr w:type="spellStart"/>
      <w:r>
        <w:rPr>
          <w:lang w:val="da-DK"/>
        </w:rPr>
        <w:t>supernatant</w:t>
      </w:r>
      <w:proofErr w:type="spellEnd"/>
      <w:r>
        <w:rPr>
          <w:lang w:val="da-DK"/>
        </w:rPr>
        <w:t xml:space="preserve"> </w:t>
      </w:r>
      <w:proofErr w:type="spellStart"/>
      <w:r>
        <w:rPr>
          <w:lang w:val="da-DK"/>
        </w:rPr>
        <w:t>afpipetteres</w:t>
      </w:r>
      <w:proofErr w:type="spellEnd"/>
      <w:r>
        <w:rPr>
          <w:lang w:val="da-DK"/>
        </w:rPr>
        <w:t>.</w:t>
      </w:r>
    </w:p>
    <w:p w14:paraId="1E0D73D3" w14:textId="42A00282" w:rsidR="00A34C91" w:rsidRDefault="00A34C91" w:rsidP="00A34C91">
      <w:pPr>
        <w:ind w:left="720"/>
        <w:rPr>
          <w:lang w:val="da-DK"/>
        </w:rPr>
      </w:pPr>
      <w:proofErr w:type="spellStart"/>
      <w:r>
        <w:rPr>
          <w:lang w:val="da-DK"/>
        </w:rPr>
        <w:t>Supernatant</w:t>
      </w:r>
      <w:proofErr w:type="spellEnd"/>
      <w:r>
        <w:rPr>
          <w:lang w:val="da-DK"/>
        </w:rPr>
        <w:t xml:space="preserve"> </w:t>
      </w:r>
      <w:proofErr w:type="spellStart"/>
      <w:r>
        <w:rPr>
          <w:lang w:val="da-DK"/>
        </w:rPr>
        <w:t>aliquoteres</w:t>
      </w:r>
      <w:proofErr w:type="spellEnd"/>
      <w:r>
        <w:rPr>
          <w:lang w:val="da-DK"/>
        </w:rPr>
        <w:t xml:space="preserve"> i 5 rør og fryses ved -80˚C.</w:t>
      </w:r>
    </w:p>
    <w:p w14:paraId="1B3DD9C3" w14:textId="43D6677D" w:rsidR="00A34C91" w:rsidRPr="00A34C91" w:rsidRDefault="00A34C91" w:rsidP="00A34C91">
      <w:pPr>
        <w:ind w:left="720"/>
        <w:rPr>
          <w:lang w:val="da-DK"/>
        </w:rPr>
      </w:pPr>
      <w:r>
        <w:rPr>
          <w:lang w:val="da-DK"/>
        </w:rPr>
        <w:t xml:space="preserve">Koncentrationen af </w:t>
      </w:r>
      <w:proofErr w:type="spellStart"/>
      <w:r>
        <w:rPr>
          <w:lang w:val="da-DK"/>
        </w:rPr>
        <w:t>cfDNA</w:t>
      </w:r>
      <w:proofErr w:type="spellEnd"/>
      <w:r>
        <w:rPr>
          <w:lang w:val="da-DK"/>
        </w:rPr>
        <w:t xml:space="preserve"> i </w:t>
      </w:r>
      <w:proofErr w:type="spellStart"/>
      <w:r>
        <w:rPr>
          <w:lang w:val="da-DK"/>
        </w:rPr>
        <w:t>supernatant</w:t>
      </w:r>
      <w:proofErr w:type="spellEnd"/>
      <w:r>
        <w:rPr>
          <w:lang w:val="da-DK"/>
        </w:rPr>
        <w:t xml:space="preserve"> måles efter 2, 6, 12, 18 og 24 mdr.</w:t>
      </w:r>
    </w:p>
    <w:p w14:paraId="15A516B5" w14:textId="58246DDD" w:rsidR="00A34C91" w:rsidRDefault="00A34C91" w:rsidP="00A34C91">
      <w:pPr>
        <w:pStyle w:val="ListParagraph"/>
        <w:numPr>
          <w:ilvl w:val="0"/>
          <w:numId w:val="5"/>
        </w:numPr>
        <w:rPr>
          <w:lang w:val="da-DK"/>
        </w:rPr>
      </w:pPr>
      <w:r>
        <w:rPr>
          <w:lang w:val="da-DK"/>
        </w:rPr>
        <w:t xml:space="preserve">Forskellige typer af </w:t>
      </w:r>
      <w:proofErr w:type="spellStart"/>
      <w:r>
        <w:rPr>
          <w:lang w:val="da-DK"/>
        </w:rPr>
        <w:t>cryorør</w:t>
      </w:r>
      <w:proofErr w:type="spellEnd"/>
      <w:r>
        <w:rPr>
          <w:lang w:val="da-DK"/>
        </w:rPr>
        <w:t xml:space="preserve"> påvirker ikke koncentration af cfDNA.</w:t>
      </w:r>
    </w:p>
    <w:p w14:paraId="65A87F61" w14:textId="774ED65E" w:rsidR="00A34C91" w:rsidRPr="00A34C91" w:rsidRDefault="00A34C91" w:rsidP="00A34C91">
      <w:pPr>
        <w:pStyle w:val="ListParagraph"/>
        <w:rPr>
          <w:lang w:val="da-DK"/>
        </w:rPr>
      </w:pPr>
      <w:r w:rsidRPr="00A34C91">
        <w:rPr>
          <w:lang w:val="da-DK"/>
        </w:rPr>
        <w:t>Prøverne spindes ved 16.000 g i 10 min</w:t>
      </w:r>
      <w:r>
        <w:rPr>
          <w:lang w:val="da-DK"/>
        </w:rPr>
        <w:t xml:space="preserve"> og </w:t>
      </w:r>
      <w:proofErr w:type="spellStart"/>
      <w:r>
        <w:rPr>
          <w:lang w:val="da-DK"/>
        </w:rPr>
        <w:t>supernatant</w:t>
      </w:r>
      <w:proofErr w:type="spellEnd"/>
      <w:r>
        <w:rPr>
          <w:lang w:val="da-DK"/>
        </w:rPr>
        <w:t xml:space="preserve"> </w:t>
      </w:r>
      <w:proofErr w:type="spellStart"/>
      <w:r>
        <w:rPr>
          <w:lang w:val="da-DK"/>
        </w:rPr>
        <w:t>afpipetteres</w:t>
      </w:r>
      <w:proofErr w:type="spellEnd"/>
      <w:r>
        <w:rPr>
          <w:lang w:val="da-DK"/>
        </w:rPr>
        <w:t>.</w:t>
      </w:r>
    </w:p>
    <w:p w14:paraId="08978A89" w14:textId="125D0515" w:rsidR="00A34C91" w:rsidRDefault="00A34C91" w:rsidP="00A34C91">
      <w:pPr>
        <w:pStyle w:val="ListParagraph"/>
        <w:rPr>
          <w:lang w:val="da-DK"/>
        </w:rPr>
      </w:pPr>
      <w:proofErr w:type="spellStart"/>
      <w:r>
        <w:rPr>
          <w:lang w:val="da-DK"/>
        </w:rPr>
        <w:t>Supernatant</w:t>
      </w:r>
      <w:proofErr w:type="spellEnd"/>
      <w:r>
        <w:rPr>
          <w:lang w:val="da-DK"/>
        </w:rPr>
        <w:t xml:space="preserve"> fordeles i alm. </w:t>
      </w:r>
      <w:proofErr w:type="spellStart"/>
      <w:r>
        <w:rPr>
          <w:lang w:val="da-DK"/>
        </w:rPr>
        <w:t>cryorør</w:t>
      </w:r>
      <w:proofErr w:type="spellEnd"/>
      <w:r>
        <w:rPr>
          <w:lang w:val="da-DK"/>
        </w:rPr>
        <w:t xml:space="preserve"> og </w:t>
      </w:r>
      <w:proofErr w:type="spellStart"/>
      <w:r>
        <w:rPr>
          <w:lang w:val="da-DK"/>
        </w:rPr>
        <w:t>LoBind</w:t>
      </w:r>
      <w:proofErr w:type="spellEnd"/>
      <w:r>
        <w:rPr>
          <w:lang w:val="da-DK"/>
        </w:rPr>
        <w:t xml:space="preserve"> </w:t>
      </w:r>
      <w:proofErr w:type="spellStart"/>
      <w:r>
        <w:rPr>
          <w:lang w:val="da-DK"/>
        </w:rPr>
        <w:t>cryorør</w:t>
      </w:r>
      <w:proofErr w:type="spellEnd"/>
      <w:r w:rsidR="00CC207A">
        <w:rPr>
          <w:lang w:val="da-DK"/>
        </w:rPr>
        <w:t xml:space="preserve"> og fryses ved -80˚ i 1 måned.</w:t>
      </w:r>
    </w:p>
    <w:p w14:paraId="7964D3B3" w14:textId="1A05D40A" w:rsidR="00A34C91" w:rsidRDefault="00A34C91" w:rsidP="00A34C91">
      <w:pPr>
        <w:pStyle w:val="ListParagraph"/>
        <w:numPr>
          <w:ilvl w:val="0"/>
          <w:numId w:val="5"/>
        </w:numPr>
        <w:rPr>
          <w:lang w:val="da-DK"/>
        </w:rPr>
      </w:pPr>
      <w:r>
        <w:rPr>
          <w:lang w:val="da-DK"/>
        </w:rPr>
        <w:t>Prøverne kan tø op til 5 gange uden koncentrationen af cfDNA påvirkes.</w:t>
      </w:r>
    </w:p>
    <w:p w14:paraId="2994DECE" w14:textId="77777777" w:rsidR="00CC207A" w:rsidRPr="00CC207A" w:rsidRDefault="00CC207A" w:rsidP="00CC207A">
      <w:pPr>
        <w:pStyle w:val="ListParagraph"/>
        <w:rPr>
          <w:lang w:val="da-DK"/>
        </w:rPr>
      </w:pPr>
      <w:r w:rsidRPr="00CC207A">
        <w:rPr>
          <w:lang w:val="da-DK"/>
        </w:rPr>
        <w:t xml:space="preserve">Prøverne spindes ved 16.000 g i 10 min og </w:t>
      </w:r>
      <w:proofErr w:type="spellStart"/>
      <w:r w:rsidRPr="00CC207A">
        <w:rPr>
          <w:lang w:val="da-DK"/>
        </w:rPr>
        <w:t>supernatant</w:t>
      </w:r>
      <w:proofErr w:type="spellEnd"/>
      <w:r w:rsidRPr="00CC207A">
        <w:rPr>
          <w:lang w:val="da-DK"/>
        </w:rPr>
        <w:t xml:space="preserve"> </w:t>
      </w:r>
      <w:proofErr w:type="spellStart"/>
      <w:r w:rsidRPr="00CC207A">
        <w:rPr>
          <w:lang w:val="da-DK"/>
        </w:rPr>
        <w:t>afpipetteres</w:t>
      </w:r>
      <w:proofErr w:type="spellEnd"/>
      <w:r w:rsidRPr="00CC207A">
        <w:rPr>
          <w:lang w:val="da-DK"/>
        </w:rPr>
        <w:t>.</w:t>
      </w:r>
    </w:p>
    <w:p w14:paraId="4F343B02" w14:textId="456CBB33" w:rsidR="00CC207A" w:rsidRDefault="00CC207A" w:rsidP="00CC207A">
      <w:pPr>
        <w:pStyle w:val="ListParagraph"/>
        <w:rPr>
          <w:lang w:val="da-DK"/>
        </w:rPr>
      </w:pPr>
      <w:proofErr w:type="spellStart"/>
      <w:r w:rsidRPr="00CC207A">
        <w:rPr>
          <w:lang w:val="da-DK"/>
        </w:rPr>
        <w:t>Supernatant</w:t>
      </w:r>
      <w:proofErr w:type="spellEnd"/>
      <w:r w:rsidRPr="00CC207A">
        <w:rPr>
          <w:lang w:val="da-DK"/>
        </w:rPr>
        <w:t xml:space="preserve"> fryses ved -80˚C</w:t>
      </w:r>
      <w:r>
        <w:rPr>
          <w:lang w:val="da-DK"/>
        </w:rPr>
        <w:t xml:space="preserve"> i 1 måned.</w:t>
      </w:r>
    </w:p>
    <w:p w14:paraId="5582864B" w14:textId="09774295" w:rsidR="00CC207A" w:rsidRDefault="00CC207A" w:rsidP="00CC207A">
      <w:pPr>
        <w:pStyle w:val="ListParagraph"/>
        <w:rPr>
          <w:lang w:val="da-DK"/>
        </w:rPr>
      </w:pPr>
      <w:r>
        <w:rPr>
          <w:lang w:val="da-DK"/>
        </w:rPr>
        <w:t xml:space="preserve">Koncentrationen måles </w:t>
      </w:r>
      <w:r w:rsidR="00D600AC">
        <w:rPr>
          <w:lang w:val="da-DK"/>
        </w:rPr>
        <w:t xml:space="preserve">herefter </w:t>
      </w:r>
      <w:r>
        <w:rPr>
          <w:lang w:val="da-DK"/>
        </w:rPr>
        <w:t xml:space="preserve">1 gang om ugen </w:t>
      </w:r>
      <w:r w:rsidR="008E4ACA">
        <w:rPr>
          <w:lang w:val="da-DK"/>
        </w:rPr>
        <w:t>i 5 uger</w:t>
      </w:r>
      <w:r>
        <w:rPr>
          <w:lang w:val="da-DK"/>
        </w:rPr>
        <w:t>.</w:t>
      </w:r>
    </w:p>
    <w:p w14:paraId="01CD8E23" w14:textId="45D294EE" w:rsidR="00CC207A" w:rsidRDefault="00CC207A" w:rsidP="00CC207A">
      <w:pPr>
        <w:pStyle w:val="ListParagraph"/>
        <w:rPr>
          <w:lang w:val="da-DK"/>
        </w:rPr>
      </w:pPr>
    </w:p>
    <w:p w14:paraId="3AA83B7D" w14:textId="60C3F01D" w:rsidR="00CC207A" w:rsidRDefault="00CC207A" w:rsidP="00CC207A">
      <w:pPr>
        <w:pStyle w:val="Heading2"/>
        <w:rPr>
          <w:lang w:val="da-DK"/>
        </w:rPr>
      </w:pPr>
      <w:r>
        <w:rPr>
          <w:lang w:val="da-DK"/>
        </w:rPr>
        <w:t>Budget</w:t>
      </w:r>
    </w:p>
    <w:tbl>
      <w:tblPr>
        <w:tblStyle w:val="GridTable1Light-Accent1"/>
        <w:tblW w:w="9491" w:type="dxa"/>
        <w:tblLook w:val="04E0" w:firstRow="1" w:lastRow="1" w:firstColumn="1" w:lastColumn="0" w:noHBand="0" w:noVBand="1"/>
        <w:tblPrChange w:id="7" w:author="Sophie Emilie Søborg Agger" w:date="2020-10-28T15:14:00Z">
          <w:tblPr>
            <w:tblStyle w:val="TableGrid"/>
            <w:tblW w:w="9340" w:type="dxa"/>
            <w:tblInd w:w="720" w:type="dxa"/>
            <w:tblLook w:val="04A0" w:firstRow="1" w:lastRow="0" w:firstColumn="1" w:lastColumn="0" w:noHBand="0" w:noVBand="1"/>
          </w:tblPr>
        </w:tblPrChange>
      </w:tblPr>
      <w:tblGrid>
        <w:gridCol w:w="4378"/>
        <w:gridCol w:w="851"/>
        <w:gridCol w:w="1285"/>
        <w:gridCol w:w="2977"/>
        <w:tblGridChange w:id="8">
          <w:tblGrid>
            <w:gridCol w:w="720"/>
            <w:gridCol w:w="2358"/>
            <w:gridCol w:w="650"/>
            <w:gridCol w:w="650"/>
            <w:gridCol w:w="201"/>
            <w:gridCol w:w="573"/>
            <w:gridCol w:w="77"/>
            <w:gridCol w:w="603"/>
            <w:gridCol w:w="573"/>
            <w:gridCol w:w="109"/>
            <w:gridCol w:w="852"/>
            <w:gridCol w:w="1113"/>
            <w:gridCol w:w="1012"/>
            <w:gridCol w:w="569"/>
          </w:tblGrid>
        </w:tblGridChange>
      </w:tblGrid>
      <w:tr w:rsidR="006026CD" w14:paraId="03BE31D6" w14:textId="77777777" w:rsidTr="006026CD">
        <w:trPr>
          <w:cnfStyle w:val="100000000000" w:firstRow="1" w:lastRow="0" w:firstColumn="0" w:lastColumn="0" w:oddVBand="0" w:evenVBand="0" w:oddHBand="0" w:evenHBand="0" w:firstRowFirstColumn="0" w:firstRowLastColumn="0" w:lastRowFirstColumn="0" w:lastRowLastColumn="0"/>
          <w:trPrChange w:id="9" w:author="Sophie Emilie Søborg Agger" w:date="2020-10-28T15:14:00Z">
            <w:trPr>
              <w:gridBefore w:val="1"/>
            </w:trPr>
          </w:trPrChange>
        </w:trPr>
        <w:tc>
          <w:tcPr>
            <w:cnfStyle w:val="001000000000" w:firstRow="0" w:lastRow="0" w:firstColumn="1" w:lastColumn="0" w:oddVBand="0" w:evenVBand="0" w:oddHBand="0" w:evenHBand="0" w:firstRowFirstColumn="0" w:firstRowLastColumn="0" w:lastRowFirstColumn="0" w:lastRowLastColumn="0"/>
            <w:tcW w:w="4378" w:type="dxa"/>
            <w:tcPrChange w:id="10" w:author="Sophie Emilie Søborg Agger" w:date="2020-10-28T15:14:00Z">
              <w:tcPr>
                <w:tcW w:w="3008" w:type="dxa"/>
                <w:gridSpan w:val="2"/>
              </w:tcPr>
            </w:tcPrChange>
          </w:tcPr>
          <w:p w14:paraId="4AD25496" w14:textId="77777777" w:rsidR="00B0599C" w:rsidRDefault="00B0599C" w:rsidP="008E7E1D">
            <w:pPr>
              <w:pStyle w:val="ListParagraph"/>
              <w:ind w:left="0"/>
              <w:cnfStyle w:val="101000000000" w:firstRow="1" w:lastRow="0" w:firstColumn="1" w:lastColumn="0" w:oddVBand="0" w:evenVBand="0" w:oddHBand="0" w:evenHBand="0" w:firstRowFirstColumn="0" w:firstRowLastColumn="0" w:lastRowFirstColumn="0" w:lastRowLastColumn="0"/>
              <w:rPr>
                <w:lang w:val="da-DK"/>
              </w:rPr>
            </w:pPr>
            <w:r>
              <w:rPr>
                <w:lang w:val="da-DK"/>
              </w:rPr>
              <w:t>Budgetpost</w:t>
            </w:r>
          </w:p>
        </w:tc>
        <w:tc>
          <w:tcPr>
            <w:tcW w:w="851" w:type="dxa"/>
            <w:tcPrChange w:id="11" w:author="Sophie Emilie Søborg Agger" w:date="2020-10-28T15:14:00Z">
              <w:tcPr>
                <w:tcW w:w="851" w:type="dxa"/>
                <w:gridSpan w:val="2"/>
              </w:tcPr>
            </w:tcPrChange>
          </w:tcPr>
          <w:p w14:paraId="0203D770" w14:textId="77777777" w:rsidR="00B0599C" w:rsidRDefault="00B0599C" w:rsidP="008E7E1D">
            <w:pPr>
              <w:pStyle w:val="ListParagraph"/>
              <w:ind w:left="0"/>
              <w:cnfStyle w:val="100000000000" w:firstRow="1" w:lastRow="0" w:firstColumn="0" w:lastColumn="0" w:oddVBand="0" w:evenVBand="0" w:oddHBand="0" w:evenHBand="0" w:firstRowFirstColumn="0" w:firstRowLastColumn="0" w:lastRowFirstColumn="0" w:lastRowLastColumn="0"/>
              <w:rPr>
                <w:lang w:val="da-DK"/>
              </w:rPr>
            </w:pPr>
            <w:r>
              <w:rPr>
                <w:lang w:val="da-DK"/>
              </w:rPr>
              <w:t>Antal</w:t>
            </w:r>
          </w:p>
        </w:tc>
        <w:tc>
          <w:tcPr>
            <w:tcW w:w="1285" w:type="dxa"/>
            <w:tcPrChange w:id="12" w:author="Sophie Emilie Søborg Agger" w:date="2020-10-28T15:14:00Z">
              <w:tcPr>
                <w:tcW w:w="1253" w:type="dxa"/>
                <w:gridSpan w:val="3"/>
              </w:tcPr>
            </w:tcPrChange>
          </w:tcPr>
          <w:p w14:paraId="686C881A" w14:textId="77777777" w:rsidR="00B0599C" w:rsidRDefault="00B0599C" w:rsidP="008E7E1D">
            <w:pPr>
              <w:pStyle w:val="ListParagraph"/>
              <w:ind w:left="0"/>
              <w:cnfStyle w:val="100000000000" w:firstRow="1" w:lastRow="0" w:firstColumn="0" w:lastColumn="0" w:oddVBand="0" w:evenVBand="0" w:oddHBand="0" w:evenHBand="0" w:firstRowFirstColumn="0" w:firstRowLastColumn="0" w:lastRowFirstColumn="0" w:lastRowLastColumn="0"/>
              <w:rPr>
                <w:lang w:val="da-DK"/>
              </w:rPr>
            </w:pPr>
            <w:r>
              <w:rPr>
                <w:lang w:val="da-DK"/>
              </w:rPr>
              <w:t>Pris i DKK</w:t>
            </w:r>
          </w:p>
        </w:tc>
        <w:tc>
          <w:tcPr>
            <w:tcW w:w="2977" w:type="dxa"/>
            <w:tcPrChange w:id="13" w:author="Sophie Emilie Søborg Agger" w:date="2020-10-28T15:14:00Z">
              <w:tcPr>
                <w:tcW w:w="4228" w:type="dxa"/>
                <w:gridSpan w:val="6"/>
              </w:tcPr>
            </w:tcPrChange>
          </w:tcPr>
          <w:p w14:paraId="26AE31EE" w14:textId="77777777" w:rsidR="00B0599C" w:rsidRDefault="00B0599C" w:rsidP="008E7E1D">
            <w:pPr>
              <w:pStyle w:val="ListParagraph"/>
              <w:ind w:left="0"/>
              <w:cnfStyle w:val="100000000000" w:firstRow="1" w:lastRow="0" w:firstColumn="0" w:lastColumn="0" w:oddVBand="0" w:evenVBand="0" w:oddHBand="0" w:evenHBand="0" w:firstRowFirstColumn="0" w:firstRowLastColumn="0" w:lastRowFirstColumn="0" w:lastRowLastColumn="0"/>
              <w:rPr>
                <w:lang w:val="da-DK"/>
              </w:rPr>
            </w:pPr>
            <w:r>
              <w:rPr>
                <w:lang w:val="da-DK"/>
              </w:rPr>
              <w:t>Bevilling</w:t>
            </w:r>
          </w:p>
        </w:tc>
      </w:tr>
      <w:tr w:rsidR="006026CD" w14:paraId="1FD20096" w14:textId="77777777" w:rsidTr="006026CD">
        <w:trPr>
          <w:trPrChange w:id="14" w:author="Sophie Emilie Søborg Agger" w:date="2020-10-28T15:14:00Z">
            <w:trPr>
              <w:gridBefore w:val="1"/>
            </w:trPr>
          </w:trPrChange>
        </w:trPr>
        <w:tc>
          <w:tcPr>
            <w:cnfStyle w:val="001000000000" w:firstRow="0" w:lastRow="0" w:firstColumn="1" w:lastColumn="0" w:oddVBand="0" w:evenVBand="0" w:oddHBand="0" w:evenHBand="0" w:firstRowFirstColumn="0" w:firstRowLastColumn="0" w:lastRowFirstColumn="0" w:lastRowLastColumn="0"/>
            <w:tcW w:w="4378" w:type="dxa"/>
            <w:tcPrChange w:id="15" w:author="Sophie Emilie Søborg Agger" w:date="2020-10-28T15:14:00Z">
              <w:tcPr>
                <w:tcW w:w="3008" w:type="dxa"/>
                <w:gridSpan w:val="2"/>
              </w:tcPr>
            </w:tcPrChange>
          </w:tcPr>
          <w:p w14:paraId="328A7EF6" w14:textId="77777777" w:rsidR="00B0599C" w:rsidRDefault="00B0599C" w:rsidP="008E7E1D">
            <w:pPr>
              <w:pStyle w:val="ListParagraph"/>
              <w:ind w:left="0"/>
              <w:rPr>
                <w:lang w:val="da-DK"/>
              </w:rPr>
            </w:pPr>
            <w:r>
              <w:rPr>
                <w:lang w:val="da-DK"/>
              </w:rPr>
              <w:t>Lønmidler</w:t>
            </w:r>
          </w:p>
        </w:tc>
        <w:tc>
          <w:tcPr>
            <w:tcW w:w="851" w:type="dxa"/>
            <w:tcPrChange w:id="16" w:author="Sophie Emilie Søborg Agger" w:date="2020-10-28T15:14:00Z">
              <w:tcPr>
                <w:tcW w:w="851" w:type="dxa"/>
                <w:gridSpan w:val="2"/>
              </w:tcPr>
            </w:tcPrChange>
          </w:tcPr>
          <w:p w14:paraId="06358142" w14:textId="77777777"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p>
        </w:tc>
        <w:tc>
          <w:tcPr>
            <w:tcW w:w="1285" w:type="dxa"/>
            <w:tcPrChange w:id="17" w:author="Sophie Emilie Søborg Agger" w:date="2020-10-28T15:14:00Z">
              <w:tcPr>
                <w:tcW w:w="1253" w:type="dxa"/>
                <w:gridSpan w:val="3"/>
              </w:tcPr>
            </w:tcPrChange>
          </w:tcPr>
          <w:p w14:paraId="4DAC64F1" w14:textId="77777777"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p>
        </w:tc>
        <w:tc>
          <w:tcPr>
            <w:tcW w:w="2977" w:type="dxa"/>
            <w:tcPrChange w:id="18" w:author="Sophie Emilie Søborg Agger" w:date="2020-10-28T15:14:00Z">
              <w:tcPr>
                <w:tcW w:w="4228" w:type="dxa"/>
                <w:gridSpan w:val="6"/>
              </w:tcPr>
            </w:tcPrChange>
          </w:tcPr>
          <w:p w14:paraId="69A95295" w14:textId="77777777"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r>
              <w:rPr>
                <w:lang w:val="da-DK"/>
              </w:rPr>
              <w:t>Dækkes af universitetet</w:t>
            </w:r>
          </w:p>
        </w:tc>
      </w:tr>
      <w:tr w:rsidR="006026CD" w:rsidDel="00B0599C" w14:paraId="1EFDD0F8" w14:textId="4DD576E4" w:rsidTr="006026CD">
        <w:trPr>
          <w:del w:id="19" w:author="Sophie Emilie Søborg Agger" w:date="2020-10-28T14:57:00Z"/>
          <w:trPrChange w:id="20" w:author="Sophie Emilie Søborg Agger" w:date="2020-10-28T15:14:00Z">
            <w:trPr>
              <w:gridBefore w:val="1"/>
            </w:trPr>
          </w:trPrChange>
        </w:trPr>
        <w:tc>
          <w:tcPr>
            <w:cnfStyle w:val="001000000000" w:firstRow="0" w:lastRow="0" w:firstColumn="1" w:lastColumn="0" w:oddVBand="0" w:evenVBand="0" w:oddHBand="0" w:evenHBand="0" w:firstRowFirstColumn="0" w:firstRowLastColumn="0" w:lastRowFirstColumn="0" w:lastRowLastColumn="0"/>
            <w:tcW w:w="4378" w:type="dxa"/>
            <w:tcPrChange w:id="21" w:author="Sophie Emilie Søborg Agger" w:date="2020-10-28T15:14:00Z">
              <w:tcPr>
                <w:tcW w:w="3008" w:type="dxa"/>
                <w:gridSpan w:val="2"/>
              </w:tcPr>
            </w:tcPrChange>
          </w:tcPr>
          <w:p w14:paraId="566D47E4" w14:textId="3CB6C9C6" w:rsidR="00B0599C" w:rsidDel="00B0599C" w:rsidRDefault="00B0599C" w:rsidP="008E7E1D">
            <w:pPr>
              <w:rPr>
                <w:del w:id="22" w:author="Sophie Emilie Søborg Agger" w:date="2020-10-28T14:57:00Z"/>
              </w:rPr>
            </w:pPr>
            <w:del w:id="23" w:author="Sophie Emilie Søborg Agger" w:date="2020-10-28T14:57:00Z">
              <w:r w:rsidDel="00B0599C">
                <w:rPr>
                  <w:lang w:val="da-DK"/>
                </w:rPr>
                <w:delText>Magnet Rack (</w:delText>
              </w:r>
              <w:r w:rsidDel="00B0599C">
                <w:delText>12-Tube Magnet</w:delText>
              </w:r>
            </w:del>
          </w:p>
          <w:p w14:paraId="396BE805" w14:textId="5B131DF7" w:rsidR="00B0599C" w:rsidDel="00B0599C" w:rsidRDefault="00B0599C" w:rsidP="008E7E1D">
            <w:pPr>
              <w:pStyle w:val="ListParagraph"/>
              <w:ind w:left="0"/>
              <w:rPr>
                <w:del w:id="24" w:author="Sophie Emilie Søborg Agger" w:date="2020-10-28T14:57:00Z"/>
                <w:lang w:val="da-DK"/>
              </w:rPr>
            </w:pPr>
            <w:del w:id="25" w:author="Sophie Emilie Søborg Agger" w:date="2020-10-28T14:57:00Z">
              <w:r w:rsidDel="00B0599C">
                <w:rPr>
                  <w:lang w:val="da-DK"/>
                </w:rPr>
                <w:delText>)</w:delText>
              </w:r>
            </w:del>
          </w:p>
        </w:tc>
        <w:tc>
          <w:tcPr>
            <w:tcW w:w="851" w:type="dxa"/>
            <w:tcPrChange w:id="26" w:author="Sophie Emilie Søborg Agger" w:date="2020-10-28T15:14:00Z">
              <w:tcPr>
                <w:tcW w:w="851" w:type="dxa"/>
                <w:gridSpan w:val="2"/>
              </w:tcPr>
            </w:tcPrChange>
          </w:tcPr>
          <w:p w14:paraId="7BB0DAC2" w14:textId="2752DFDD"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27" w:author="Sophie Emilie Søborg Agger" w:date="2020-10-28T14:57:00Z"/>
                <w:lang w:val="da-DK"/>
              </w:rPr>
            </w:pPr>
            <w:del w:id="28" w:author="Sophie Emilie Søborg Agger" w:date="2020-10-28T14:57:00Z">
              <w:r w:rsidDel="00B0599C">
                <w:rPr>
                  <w:lang w:val="da-DK"/>
                </w:rPr>
                <w:delText>1</w:delText>
              </w:r>
            </w:del>
          </w:p>
        </w:tc>
        <w:tc>
          <w:tcPr>
            <w:tcW w:w="1285" w:type="dxa"/>
            <w:tcPrChange w:id="29" w:author="Sophie Emilie Søborg Agger" w:date="2020-10-28T15:14:00Z">
              <w:tcPr>
                <w:tcW w:w="1253" w:type="dxa"/>
                <w:gridSpan w:val="3"/>
              </w:tcPr>
            </w:tcPrChange>
          </w:tcPr>
          <w:p w14:paraId="4AC5479A" w14:textId="3B93DFF4"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30" w:author="Sophie Emilie Søborg Agger" w:date="2020-10-28T14:57:00Z"/>
                <w:lang w:val="da-DK"/>
              </w:rPr>
            </w:pPr>
            <w:del w:id="31" w:author="Sophie Emilie Søborg Agger" w:date="2020-10-28T14:57:00Z">
              <w:r w:rsidDel="00B0599C">
                <w:rPr>
                  <w:lang w:val="da-DK"/>
                </w:rPr>
                <w:delText>2965</w:delText>
              </w:r>
            </w:del>
          </w:p>
        </w:tc>
        <w:tc>
          <w:tcPr>
            <w:tcW w:w="2977" w:type="dxa"/>
            <w:tcPrChange w:id="32" w:author="Sophie Emilie Søborg Agger" w:date="2020-10-28T15:14:00Z">
              <w:tcPr>
                <w:tcW w:w="4228" w:type="dxa"/>
                <w:gridSpan w:val="6"/>
              </w:tcPr>
            </w:tcPrChange>
          </w:tcPr>
          <w:p w14:paraId="0D58B3FE" w14:textId="197237DA"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33" w:author="Sophie Emilie Søborg Agger" w:date="2020-10-28T14:57:00Z"/>
                <w:lang w:val="da-DK"/>
              </w:rPr>
            </w:pPr>
            <w:del w:id="34" w:author="Sophie Emilie Søborg Agger" w:date="2020-10-28T14:57:00Z">
              <w:r w:rsidDel="00B0599C">
                <w:rPr>
                  <w:lang w:val="da-DK"/>
                </w:rPr>
                <w:delText>Ansøges</w:delText>
              </w:r>
            </w:del>
          </w:p>
        </w:tc>
      </w:tr>
      <w:tr w:rsidR="006026CD" w:rsidDel="00B0599C" w14:paraId="76DD59FC" w14:textId="1A8145F3" w:rsidTr="006026CD">
        <w:trPr>
          <w:del w:id="35" w:author="Sophie Emilie Søborg Agger" w:date="2020-10-28T14:57:00Z"/>
          <w:trPrChange w:id="36" w:author="Sophie Emilie Søborg Agger" w:date="2020-10-28T15:14:00Z">
            <w:trPr>
              <w:gridBefore w:val="1"/>
            </w:trPr>
          </w:trPrChange>
        </w:trPr>
        <w:tc>
          <w:tcPr>
            <w:cnfStyle w:val="001000000000" w:firstRow="0" w:lastRow="0" w:firstColumn="1" w:lastColumn="0" w:oddVBand="0" w:evenVBand="0" w:oddHBand="0" w:evenHBand="0" w:firstRowFirstColumn="0" w:firstRowLastColumn="0" w:lastRowFirstColumn="0" w:lastRowLastColumn="0"/>
            <w:tcW w:w="4378" w:type="dxa"/>
            <w:tcPrChange w:id="37" w:author="Sophie Emilie Søborg Agger" w:date="2020-10-28T15:14:00Z">
              <w:tcPr>
                <w:tcW w:w="3008" w:type="dxa"/>
                <w:gridSpan w:val="2"/>
              </w:tcPr>
            </w:tcPrChange>
          </w:tcPr>
          <w:p w14:paraId="0A468EB1" w14:textId="086C8B0B" w:rsidR="00B0599C" w:rsidDel="00B0599C" w:rsidRDefault="00B0599C" w:rsidP="008E7E1D">
            <w:pPr>
              <w:pStyle w:val="ListParagraph"/>
              <w:ind w:left="0"/>
              <w:rPr>
                <w:del w:id="38" w:author="Sophie Emilie Søborg Agger" w:date="2020-10-28T14:57:00Z"/>
                <w:lang w:val="da-DK"/>
              </w:rPr>
            </w:pPr>
            <w:del w:id="39" w:author="Sophie Emilie Søborg Agger" w:date="2020-10-28T14:57:00Z">
              <w:r w:rsidRPr="006E5239" w:rsidDel="00B0599C">
                <w:rPr>
                  <w:lang w:val="da-DK"/>
                </w:rPr>
                <w:delText>QIAamp MinElute ccfDNA Mini</w:delText>
              </w:r>
              <w:r w:rsidDel="00B0599C">
                <w:rPr>
                  <w:lang w:val="da-DK"/>
                </w:rPr>
                <w:delText xml:space="preserve"> kit</w:delText>
              </w:r>
            </w:del>
          </w:p>
        </w:tc>
        <w:tc>
          <w:tcPr>
            <w:tcW w:w="851" w:type="dxa"/>
            <w:tcPrChange w:id="40" w:author="Sophie Emilie Søborg Agger" w:date="2020-10-28T15:14:00Z">
              <w:tcPr>
                <w:tcW w:w="851" w:type="dxa"/>
                <w:gridSpan w:val="2"/>
              </w:tcPr>
            </w:tcPrChange>
          </w:tcPr>
          <w:p w14:paraId="4FDCD28C" w14:textId="046C36C1"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41" w:author="Sophie Emilie Søborg Agger" w:date="2020-10-28T14:57:00Z"/>
                <w:lang w:val="da-DK"/>
              </w:rPr>
            </w:pPr>
            <w:del w:id="42" w:author="Sophie Emilie Søborg Agger" w:date="2020-10-28T14:57:00Z">
              <w:r w:rsidDel="00B0599C">
                <w:rPr>
                  <w:lang w:val="da-DK"/>
                </w:rPr>
                <w:delText>1</w:delText>
              </w:r>
            </w:del>
          </w:p>
        </w:tc>
        <w:tc>
          <w:tcPr>
            <w:tcW w:w="1285" w:type="dxa"/>
            <w:tcPrChange w:id="43" w:author="Sophie Emilie Søborg Agger" w:date="2020-10-28T15:14:00Z">
              <w:tcPr>
                <w:tcW w:w="2787" w:type="dxa"/>
                <w:gridSpan w:val="6"/>
              </w:tcPr>
            </w:tcPrChange>
          </w:tcPr>
          <w:p w14:paraId="6586322E" w14:textId="4EFE0C86"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44" w:author="Sophie Emilie Søborg Agger" w:date="2020-10-28T14:57:00Z"/>
                <w:lang w:val="da-DK"/>
              </w:rPr>
            </w:pPr>
            <w:del w:id="45" w:author="Sophie Emilie Søborg Agger" w:date="2020-10-28T14:57:00Z">
              <w:r w:rsidDel="00B0599C">
                <w:rPr>
                  <w:lang w:val="da-DK"/>
                </w:rPr>
                <w:delText>3980</w:delText>
              </w:r>
            </w:del>
          </w:p>
        </w:tc>
        <w:tc>
          <w:tcPr>
            <w:tcW w:w="2977" w:type="dxa"/>
            <w:tcPrChange w:id="46" w:author="Sophie Emilie Søborg Agger" w:date="2020-10-28T15:14:00Z">
              <w:tcPr>
                <w:tcW w:w="2694" w:type="dxa"/>
                <w:gridSpan w:val="3"/>
              </w:tcPr>
            </w:tcPrChange>
          </w:tcPr>
          <w:p w14:paraId="683FE913" w14:textId="379CEEC8"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47" w:author="Sophie Emilie Søborg Agger" w:date="2020-10-28T14:57:00Z"/>
                <w:lang w:val="da-DK"/>
              </w:rPr>
            </w:pPr>
            <w:del w:id="48" w:author="Sophie Emilie Søborg Agger" w:date="2020-10-28T14:57:00Z">
              <w:r w:rsidDel="00B0599C">
                <w:rPr>
                  <w:lang w:val="da-DK"/>
                </w:rPr>
                <w:delText>Ansøges</w:delText>
              </w:r>
            </w:del>
          </w:p>
        </w:tc>
      </w:tr>
      <w:tr w:rsidR="006026CD" w:rsidDel="00B0599C" w14:paraId="51D58F18" w14:textId="55E01799" w:rsidTr="006026CD">
        <w:trPr>
          <w:del w:id="49" w:author="Sophie Emilie Søborg Agger" w:date="2020-10-28T14:57:00Z"/>
          <w:trPrChange w:id="50" w:author="Sophie Emilie Søborg Agger" w:date="2020-10-28T15:14:00Z">
            <w:trPr>
              <w:gridBefore w:val="1"/>
            </w:trPr>
          </w:trPrChange>
        </w:trPr>
        <w:tc>
          <w:tcPr>
            <w:cnfStyle w:val="001000000000" w:firstRow="0" w:lastRow="0" w:firstColumn="1" w:lastColumn="0" w:oddVBand="0" w:evenVBand="0" w:oddHBand="0" w:evenHBand="0" w:firstRowFirstColumn="0" w:firstRowLastColumn="0" w:lastRowFirstColumn="0" w:lastRowLastColumn="0"/>
            <w:tcW w:w="4378" w:type="dxa"/>
            <w:tcPrChange w:id="51" w:author="Sophie Emilie Søborg Agger" w:date="2020-10-28T15:14:00Z">
              <w:tcPr>
                <w:tcW w:w="3008" w:type="dxa"/>
                <w:gridSpan w:val="2"/>
              </w:tcPr>
            </w:tcPrChange>
          </w:tcPr>
          <w:p w14:paraId="24D221D1" w14:textId="04432B4F" w:rsidR="00B0599C" w:rsidRPr="006E5239" w:rsidDel="00B0599C" w:rsidRDefault="00B0599C" w:rsidP="008E7E1D">
            <w:pPr>
              <w:pStyle w:val="ListParagraph"/>
              <w:ind w:left="0"/>
              <w:rPr>
                <w:del w:id="52" w:author="Sophie Emilie Søborg Agger" w:date="2020-10-28T14:57:00Z"/>
                <w:lang w:val="da-DK"/>
              </w:rPr>
            </w:pPr>
            <w:del w:id="53" w:author="Sophie Emilie Søborg Agger" w:date="2020-10-28T14:57:00Z">
              <w:r w:rsidDel="00B0599C">
                <w:rPr>
                  <w:lang w:val="da-DK"/>
                </w:rPr>
                <w:delText>Tape station chip</w:delText>
              </w:r>
            </w:del>
          </w:p>
        </w:tc>
        <w:tc>
          <w:tcPr>
            <w:tcW w:w="851" w:type="dxa"/>
            <w:tcPrChange w:id="54" w:author="Sophie Emilie Søborg Agger" w:date="2020-10-28T15:14:00Z">
              <w:tcPr>
                <w:tcW w:w="851" w:type="dxa"/>
                <w:gridSpan w:val="2"/>
              </w:tcPr>
            </w:tcPrChange>
          </w:tcPr>
          <w:p w14:paraId="2C681FC6" w14:textId="1FE13744"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55" w:author="Sophie Emilie Søborg Agger" w:date="2020-10-28T14:57:00Z"/>
                <w:lang w:val="da-DK"/>
              </w:rPr>
            </w:pPr>
          </w:p>
        </w:tc>
        <w:tc>
          <w:tcPr>
            <w:tcW w:w="1285" w:type="dxa"/>
            <w:tcPrChange w:id="56" w:author="Sophie Emilie Søborg Agger" w:date="2020-10-28T15:14:00Z">
              <w:tcPr>
                <w:tcW w:w="2787" w:type="dxa"/>
                <w:gridSpan w:val="6"/>
              </w:tcPr>
            </w:tcPrChange>
          </w:tcPr>
          <w:p w14:paraId="3197C865" w14:textId="1E11DCB5"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57" w:author="Sophie Emilie Søborg Agger" w:date="2020-10-28T14:57:00Z"/>
                <w:lang w:val="da-DK"/>
              </w:rPr>
            </w:pPr>
          </w:p>
        </w:tc>
        <w:tc>
          <w:tcPr>
            <w:tcW w:w="2977" w:type="dxa"/>
            <w:tcPrChange w:id="58" w:author="Sophie Emilie Søborg Agger" w:date="2020-10-28T15:14:00Z">
              <w:tcPr>
                <w:tcW w:w="2694" w:type="dxa"/>
                <w:gridSpan w:val="3"/>
              </w:tcPr>
            </w:tcPrChange>
          </w:tcPr>
          <w:p w14:paraId="26EF9FE3" w14:textId="2E4CDDA7" w:rsidR="00B0599C" w:rsidDel="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del w:id="59" w:author="Sophie Emilie Søborg Agger" w:date="2020-10-28T14:57:00Z"/>
                <w:lang w:val="da-DK"/>
              </w:rPr>
            </w:pPr>
          </w:p>
        </w:tc>
      </w:tr>
      <w:tr w:rsidR="006026CD" w14:paraId="509EBE07" w14:textId="77777777" w:rsidTr="006026CD">
        <w:tblPrEx>
          <w:tblPrExChange w:id="60" w:author="Sophie Emilie Søborg Agger" w:date="2020-10-28T15:14:00Z">
            <w:tblPrEx>
              <w:tblW w:w="0" w:type="auto"/>
            </w:tblPrEx>
          </w:tblPrExChange>
        </w:tblPrEx>
        <w:trPr>
          <w:ins w:id="61" w:author="Sophie Emilie Søborg Agger" w:date="2020-10-28T15:07:00Z"/>
          <w:trPrChange w:id="62" w:author="Sophie Emilie Søborg Agger" w:date="2020-10-28T15:14: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4378" w:type="dxa"/>
            <w:tcPrChange w:id="63" w:author="Sophie Emilie Søborg Agger" w:date="2020-10-28T15:14:00Z">
              <w:tcPr>
                <w:tcW w:w="2358" w:type="dxa"/>
              </w:tcPr>
            </w:tcPrChange>
          </w:tcPr>
          <w:p w14:paraId="4F740361" w14:textId="2CE8EA87" w:rsidR="006026CD" w:rsidRDefault="006026CD" w:rsidP="008E7E1D">
            <w:pPr>
              <w:pStyle w:val="ListParagraph"/>
              <w:ind w:left="0"/>
              <w:rPr>
                <w:ins w:id="64" w:author="Sophie Emilie Søborg Agger" w:date="2020-10-28T15:07:00Z"/>
                <w:lang w:val="da-DK"/>
              </w:rPr>
            </w:pPr>
            <w:ins w:id="65" w:author="Sophie Emilie Søborg Agger" w:date="2020-10-28T15:07:00Z">
              <w:r>
                <w:rPr>
                  <w:lang w:val="da-DK"/>
                </w:rPr>
                <w:t>Udtagelse og opbevaring af prøver</w:t>
              </w:r>
            </w:ins>
          </w:p>
        </w:tc>
        <w:tc>
          <w:tcPr>
            <w:tcW w:w="851" w:type="dxa"/>
            <w:tcPrChange w:id="66" w:author="Sophie Emilie Søborg Agger" w:date="2020-10-28T15:14:00Z">
              <w:tcPr>
                <w:tcW w:w="2074" w:type="dxa"/>
                <w:gridSpan w:val="4"/>
              </w:tcPr>
            </w:tcPrChange>
          </w:tcPr>
          <w:p w14:paraId="30B285EB" w14:textId="77777777" w:rsidR="006026CD" w:rsidRDefault="006026CD" w:rsidP="008E7E1D">
            <w:pPr>
              <w:pStyle w:val="ListParagraph"/>
              <w:ind w:left="0"/>
              <w:cnfStyle w:val="000000000000" w:firstRow="0" w:lastRow="0" w:firstColumn="0" w:lastColumn="0" w:oddVBand="0" w:evenVBand="0" w:oddHBand="0" w:evenHBand="0" w:firstRowFirstColumn="0" w:firstRowLastColumn="0" w:lastRowFirstColumn="0" w:lastRowLastColumn="0"/>
              <w:rPr>
                <w:ins w:id="67" w:author="Sophie Emilie Søborg Agger" w:date="2020-10-28T15:07:00Z"/>
                <w:lang w:val="da-DK"/>
              </w:rPr>
            </w:pPr>
          </w:p>
        </w:tc>
        <w:tc>
          <w:tcPr>
            <w:tcW w:w="1285" w:type="dxa"/>
            <w:tcPrChange w:id="68" w:author="Sophie Emilie Søborg Agger" w:date="2020-10-28T15:14:00Z">
              <w:tcPr>
                <w:tcW w:w="1253" w:type="dxa"/>
                <w:gridSpan w:val="3"/>
              </w:tcPr>
            </w:tcPrChange>
          </w:tcPr>
          <w:p w14:paraId="4BC84E81" w14:textId="77777777" w:rsidR="006026CD" w:rsidRDefault="006026CD" w:rsidP="008E7E1D">
            <w:pPr>
              <w:pStyle w:val="ListParagraph"/>
              <w:ind w:left="0"/>
              <w:cnfStyle w:val="000000000000" w:firstRow="0" w:lastRow="0" w:firstColumn="0" w:lastColumn="0" w:oddVBand="0" w:evenVBand="0" w:oddHBand="0" w:evenHBand="0" w:firstRowFirstColumn="0" w:firstRowLastColumn="0" w:lastRowFirstColumn="0" w:lastRowLastColumn="0"/>
              <w:rPr>
                <w:ins w:id="69" w:author="Sophie Emilie Søborg Agger" w:date="2020-10-28T15:07:00Z"/>
                <w:lang w:val="da-DK"/>
              </w:rPr>
            </w:pPr>
          </w:p>
        </w:tc>
        <w:tc>
          <w:tcPr>
            <w:tcW w:w="2977" w:type="dxa"/>
            <w:tcPrChange w:id="70" w:author="Sophie Emilie Søborg Agger" w:date="2020-10-28T15:14:00Z">
              <w:tcPr>
                <w:tcW w:w="2074" w:type="dxa"/>
                <w:gridSpan w:val="3"/>
              </w:tcPr>
            </w:tcPrChange>
          </w:tcPr>
          <w:p w14:paraId="5E78854D" w14:textId="46F0A9CF" w:rsidR="006026CD" w:rsidRDefault="006026CD" w:rsidP="008E7E1D">
            <w:pPr>
              <w:pStyle w:val="ListParagraph"/>
              <w:ind w:left="0"/>
              <w:cnfStyle w:val="000000000000" w:firstRow="0" w:lastRow="0" w:firstColumn="0" w:lastColumn="0" w:oddVBand="0" w:evenVBand="0" w:oddHBand="0" w:evenHBand="0" w:firstRowFirstColumn="0" w:firstRowLastColumn="0" w:lastRowFirstColumn="0" w:lastRowLastColumn="0"/>
              <w:rPr>
                <w:ins w:id="71" w:author="Sophie Emilie Søborg Agger" w:date="2020-10-28T15:07:00Z"/>
                <w:lang w:val="da-DK"/>
              </w:rPr>
            </w:pPr>
            <w:ins w:id="72" w:author="Sophie Emilie Søborg Agger" w:date="2020-10-28T15:07:00Z">
              <w:r>
                <w:rPr>
                  <w:lang w:val="da-DK"/>
                </w:rPr>
                <w:t>Dækkes af projektansvarlige</w:t>
              </w:r>
            </w:ins>
          </w:p>
        </w:tc>
      </w:tr>
      <w:tr w:rsidR="006026CD" w14:paraId="2CC5DAF7" w14:textId="77777777" w:rsidTr="006026CD">
        <w:tc>
          <w:tcPr>
            <w:cnfStyle w:val="001000000000" w:firstRow="0" w:lastRow="0" w:firstColumn="1" w:lastColumn="0" w:oddVBand="0" w:evenVBand="0" w:oddHBand="0" w:evenHBand="0" w:firstRowFirstColumn="0" w:firstRowLastColumn="0" w:lastRowFirstColumn="0" w:lastRowLastColumn="0"/>
            <w:tcW w:w="4378" w:type="dxa"/>
          </w:tcPr>
          <w:p w14:paraId="56385FC0" w14:textId="2DF3CCC7" w:rsidR="00B0599C" w:rsidRDefault="00B0599C" w:rsidP="008E7E1D">
            <w:pPr>
              <w:pStyle w:val="ListParagraph"/>
              <w:ind w:left="0"/>
              <w:rPr>
                <w:lang w:val="da-DK"/>
              </w:rPr>
            </w:pPr>
            <w:r>
              <w:rPr>
                <w:lang w:val="da-DK"/>
              </w:rPr>
              <w:t xml:space="preserve">Ekstraktion af </w:t>
            </w:r>
            <w:proofErr w:type="spellStart"/>
            <w:r>
              <w:rPr>
                <w:lang w:val="da-DK"/>
              </w:rPr>
              <w:t>cfDNA</w:t>
            </w:r>
            <w:proofErr w:type="spellEnd"/>
          </w:p>
        </w:tc>
        <w:tc>
          <w:tcPr>
            <w:tcW w:w="851" w:type="dxa"/>
          </w:tcPr>
          <w:p w14:paraId="4BBE3E16" w14:textId="58BED72E"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p>
        </w:tc>
        <w:tc>
          <w:tcPr>
            <w:tcW w:w="1285" w:type="dxa"/>
          </w:tcPr>
          <w:p w14:paraId="5C60BD10" w14:textId="2BEE170B"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ins w:id="73" w:author="Sophie Emilie Søborg Agger" w:date="2020-10-28T14:57:00Z">
              <w:r>
                <w:rPr>
                  <w:lang w:val="da-DK"/>
                </w:rPr>
                <w:t>10</w:t>
              </w:r>
            </w:ins>
            <w:ins w:id="74" w:author="Sophie Emilie Søborg Agger" w:date="2020-10-28T15:13:00Z">
              <w:r w:rsidR="006026CD">
                <w:rPr>
                  <w:lang w:val="da-DK"/>
                </w:rPr>
                <w:t>.</w:t>
              </w:r>
            </w:ins>
            <w:ins w:id="75" w:author="Sophie Emilie Søborg Agger" w:date="2020-10-28T14:56:00Z">
              <w:r>
                <w:rPr>
                  <w:lang w:val="da-DK"/>
                </w:rPr>
                <w:t>000</w:t>
              </w:r>
            </w:ins>
          </w:p>
        </w:tc>
        <w:tc>
          <w:tcPr>
            <w:tcW w:w="2977" w:type="dxa"/>
          </w:tcPr>
          <w:p w14:paraId="0641FE4F" w14:textId="002E806C"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ins w:id="76" w:author="Sophie Emilie Søborg Agger" w:date="2020-10-28T14:56:00Z">
              <w:r>
                <w:rPr>
                  <w:lang w:val="da-DK"/>
                </w:rPr>
                <w:t>Ansøges</w:t>
              </w:r>
            </w:ins>
          </w:p>
        </w:tc>
      </w:tr>
      <w:tr w:rsidR="006026CD" w14:paraId="42A1B71C" w14:textId="77777777" w:rsidTr="006026CD">
        <w:tc>
          <w:tcPr>
            <w:cnfStyle w:val="001000000000" w:firstRow="0" w:lastRow="0" w:firstColumn="1" w:lastColumn="0" w:oddVBand="0" w:evenVBand="0" w:oddHBand="0" w:evenHBand="0" w:firstRowFirstColumn="0" w:firstRowLastColumn="0" w:lastRowFirstColumn="0" w:lastRowLastColumn="0"/>
            <w:tcW w:w="4378" w:type="dxa"/>
          </w:tcPr>
          <w:p w14:paraId="3A7A5D31" w14:textId="667EFE5B" w:rsidR="00B0599C" w:rsidRDefault="00B0599C" w:rsidP="008E7E1D">
            <w:pPr>
              <w:pStyle w:val="ListParagraph"/>
              <w:ind w:left="0"/>
              <w:rPr>
                <w:lang w:val="da-DK"/>
              </w:rPr>
            </w:pPr>
            <w:r>
              <w:rPr>
                <w:lang w:val="da-DK"/>
              </w:rPr>
              <w:t xml:space="preserve">Koncentrationsmåling af </w:t>
            </w:r>
            <w:proofErr w:type="spellStart"/>
            <w:r>
              <w:rPr>
                <w:lang w:val="da-DK"/>
              </w:rPr>
              <w:t>cfDNA</w:t>
            </w:r>
            <w:proofErr w:type="spellEnd"/>
          </w:p>
        </w:tc>
        <w:tc>
          <w:tcPr>
            <w:tcW w:w="851" w:type="dxa"/>
          </w:tcPr>
          <w:p w14:paraId="035602E3" w14:textId="77777777"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p>
        </w:tc>
        <w:tc>
          <w:tcPr>
            <w:tcW w:w="1285" w:type="dxa"/>
          </w:tcPr>
          <w:p w14:paraId="15B96907" w14:textId="67F6D464"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del w:id="77" w:author="Sophie Emilie Søborg Agger" w:date="2020-10-28T15:11:00Z">
              <w:r w:rsidDel="006026CD">
                <w:rPr>
                  <w:lang w:val="da-DK"/>
                </w:rPr>
                <w:delText>5</w:delText>
              </w:r>
            </w:del>
            <w:ins w:id="78" w:author="Sophie Emilie Søborg Agger" w:date="2020-10-28T15:11:00Z">
              <w:r w:rsidR="006026CD">
                <w:rPr>
                  <w:lang w:val="da-DK"/>
                </w:rPr>
                <w:t>4</w:t>
              </w:r>
            </w:ins>
            <w:ins w:id="79" w:author="Sophie Emilie Søborg Agger" w:date="2020-10-28T15:13:00Z">
              <w:r w:rsidR="006026CD">
                <w:rPr>
                  <w:lang w:val="da-DK"/>
                </w:rPr>
                <w:t>.</w:t>
              </w:r>
            </w:ins>
            <w:r>
              <w:rPr>
                <w:lang w:val="da-DK"/>
              </w:rPr>
              <w:t>000</w:t>
            </w:r>
          </w:p>
        </w:tc>
        <w:tc>
          <w:tcPr>
            <w:tcW w:w="2977" w:type="dxa"/>
          </w:tcPr>
          <w:p w14:paraId="04FEEB9E" w14:textId="02330A05"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r>
              <w:rPr>
                <w:lang w:val="da-DK"/>
              </w:rPr>
              <w:t>Ansøges</w:t>
            </w:r>
          </w:p>
        </w:tc>
      </w:tr>
      <w:tr w:rsidR="006026CD" w14:paraId="2E8C07B2" w14:textId="77777777" w:rsidTr="006026CD">
        <w:tc>
          <w:tcPr>
            <w:cnfStyle w:val="001000000000" w:firstRow="0" w:lastRow="0" w:firstColumn="1" w:lastColumn="0" w:oddVBand="0" w:evenVBand="0" w:oddHBand="0" w:evenHBand="0" w:firstRowFirstColumn="0" w:firstRowLastColumn="0" w:lastRowFirstColumn="0" w:lastRowLastColumn="0"/>
            <w:tcW w:w="4378" w:type="dxa"/>
          </w:tcPr>
          <w:p w14:paraId="3A8A1B6A" w14:textId="0B5B56DE" w:rsidR="00B0599C" w:rsidRDefault="00B0599C" w:rsidP="008E7E1D">
            <w:pPr>
              <w:pStyle w:val="ListParagraph"/>
              <w:ind w:left="0"/>
              <w:rPr>
                <w:lang w:val="da-DK"/>
              </w:rPr>
            </w:pPr>
            <w:r>
              <w:rPr>
                <w:lang w:val="da-DK"/>
              </w:rPr>
              <w:t>Open Acces publicering af artikel</w:t>
            </w:r>
          </w:p>
        </w:tc>
        <w:tc>
          <w:tcPr>
            <w:tcW w:w="851" w:type="dxa"/>
          </w:tcPr>
          <w:p w14:paraId="5F4A8F8B" w14:textId="4A204602"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r>
              <w:rPr>
                <w:lang w:val="da-DK"/>
              </w:rPr>
              <w:t>1</w:t>
            </w:r>
          </w:p>
        </w:tc>
        <w:tc>
          <w:tcPr>
            <w:tcW w:w="1285" w:type="dxa"/>
          </w:tcPr>
          <w:p w14:paraId="4A719FC3" w14:textId="033EE08A"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r>
              <w:rPr>
                <w:lang w:val="da-DK"/>
              </w:rPr>
              <w:t>15</w:t>
            </w:r>
            <w:ins w:id="80" w:author="Sophie Emilie Søborg Agger" w:date="2020-10-28T15:13:00Z">
              <w:r w:rsidR="006026CD">
                <w:rPr>
                  <w:lang w:val="da-DK"/>
                </w:rPr>
                <w:t>.</w:t>
              </w:r>
            </w:ins>
            <w:r>
              <w:rPr>
                <w:lang w:val="da-DK"/>
              </w:rPr>
              <w:t>000</w:t>
            </w:r>
          </w:p>
        </w:tc>
        <w:tc>
          <w:tcPr>
            <w:tcW w:w="2977" w:type="dxa"/>
          </w:tcPr>
          <w:p w14:paraId="040AD4A2" w14:textId="25EDCFD5" w:rsidR="00B0599C" w:rsidRDefault="00B0599C" w:rsidP="008E7E1D">
            <w:pPr>
              <w:pStyle w:val="ListParagraph"/>
              <w:ind w:left="0"/>
              <w:cnfStyle w:val="000000000000" w:firstRow="0" w:lastRow="0" w:firstColumn="0" w:lastColumn="0" w:oddVBand="0" w:evenVBand="0" w:oddHBand="0" w:evenHBand="0" w:firstRowFirstColumn="0" w:firstRowLastColumn="0" w:lastRowFirstColumn="0" w:lastRowLastColumn="0"/>
              <w:rPr>
                <w:lang w:val="da-DK"/>
              </w:rPr>
            </w:pPr>
            <w:r>
              <w:rPr>
                <w:lang w:val="da-DK"/>
              </w:rPr>
              <w:t>Ansøges</w:t>
            </w:r>
          </w:p>
        </w:tc>
      </w:tr>
      <w:tr w:rsidR="00B0599C" w14:paraId="216AB188" w14:textId="77777777" w:rsidTr="006026CD">
        <w:tblPrEx>
          <w:tblPrExChange w:id="81" w:author="Sophie Emilie Søborg Agger" w:date="2020-10-28T15:14:00Z">
            <w:tblPrEx>
              <w:tblW w:w="0" w:type="auto"/>
            </w:tblPrEx>
          </w:tblPrExChange>
        </w:tblPrEx>
        <w:trPr>
          <w:cnfStyle w:val="010000000000" w:firstRow="0" w:lastRow="1" w:firstColumn="0" w:lastColumn="0" w:oddVBand="0" w:evenVBand="0" w:oddHBand="0" w:evenHBand="0" w:firstRowFirstColumn="0" w:firstRowLastColumn="0" w:lastRowFirstColumn="0" w:lastRowLastColumn="0"/>
          <w:ins w:id="82" w:author="Sophie Emilie Søborg Agger" w:date="2020-10-28T15:04:00Z"/>
          <w:trPrChange w:id="83" w:author="Sophie Emilie Søborg Agger" w:date="2020-10-28T15:14: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4378" w:type="dxa"/>
            <w:tcPrChange w:id="84" w:author="Sophie Emilie Søborg Agger" w:date="2020-10-28T15:14:00Z">
              <w:tcPr>
                <w:tcW w:w="2358" w:type="dxa"/>
              </w:tcPr>
            </w:tcPrChange>
          </w:tcPr>
          <w:p w14:paraId="70C34CC5" w14:textId="4E973C88" w:rsidR="00B0599C" w:rsidRDefault="00B0599C" w:rsidP="008E7E1D">
            <w:pPr>
              <w:pStyle w:val="ListParagraph"/>
              <w:ind w:left="0"/>
              <w:cnfStyle w:val="011000000000" w:firstRow="0" w:lastRow="1" w:firstColumn="1" w:lastColumn="0" w:oddVBand="0" w:evenVBand="0" w:oddHBand="0" w:evenHBand="0" w:firstRowFirstColumn="0" w:firstRowLastColumn="0" w:lastRowFirstColumn="0" w:lastRowLastColumn="0"/>
              <w:rPr>
                <w:ins w:id="85" w:author="Sophie Emilie Søborg Agger" w:date="2020-10-28T15:04:00Z"/>
                <w:lang w:val="da-DK"/>
              </w:rPr>
            </w:pPr>
            <w:ins w:id="86" w:author="Sophie Emilie Søborg Agger" w:date="2020-10-28T15:04:00Z">
              <w:r>
                <w:rPr>
                  <w:lang w:val="da-DK"/>
                </w:rPr>
                <w:t>Samlet</w:t>
              </w:r>
            </w:ins>
          </w:p>
        </w:tc>
        <w:tc>
          <w:tcPr>
            <w:tcW w:w="851" w:type="dxa"/>
            <w:tcPrChange w:id="87" w:author="Sophie Emilie Søborg Agger" w:date="2020-10-28T15:14:00Z">
              <w:tcPr>
                <w:tcW w:w="2074" w:type="dxa"/>
                <w:gridSpan w:val="4"/>
              </w:tcPr>
            </w:tcPrChange>
          </w:tcPr>
          <w:p w14:paraId="0F650D21" w14:textId="77777777" w:rsidR="00B0599C" w:rsidRDefault="00B0599C" w:rsidP="008E7E1D">
            <w:pPr>
              <w:pStyle w:val="ListParagraph"/>
              <w:ind w:left="0"/>
              <w:cnfStyle w:val="010000000000" w:firstRow="0" w:lastRow="1" w:firstColumn="0" w:lastColumn="0" w:oddVBand="0" w:evenVBand="0" w:oddHBand="0" w:evenHBand="0" w:firstRowFirstColumn="0" w:firstRowLastColumn="0" w:lastRowFirstColumn="0" w:lastRowLastColumn="0"/>
              <w:rPr>
                <w:ins w:id="88" w:author="Sophie Emilie Søborg Agger" w:date="2020-10-28T15:04:00Z"/>
                <w:lang w:val="da-DK"/>
              </w:rPr>
            </w:pPr>
          </w:p>
        </w:tc>
        <w:tc>
          <w:tcPr>
            <w:tcW w:w="1285" w:type="dxa"/>
            <w:tcPrChange w:id="89" w:author="Sophie Emilie Søborg Agger" w:date="2020-10-28T15:14:00Z">
              <w:tcPr>
                <w:tcW w:w="1253" w:type="dxa"/>
                <w:gridSpan w:val="3"/>
              </w:tcPr>
            </w:tcPrChange>
          </w:tcPr>
          <w:p w14:paraId="32B567E8" w14:textId="6EA0CEAD" w:rsidR="00B0599C" w:rsidRDefault="006026CD" w:rsidP="008E7E1D">
            <w:pPr>
              <w:pStyle w:val="ListParagraph"/>
              <w:ind w:left="0"/>
              <w:cnfStyle w:val="010000000000" w:firstRow="0" w:lastRow="1" w:firstColumn="0" w:lastColumn="0" w:oddVBand="0" w:evenVBand="0" w:oddHBand="0" w:evenHBand="0" w:firstRowFirstColumn="0" w:firstRowLastColumn="0" w:lastRowFirstColumn="0" w:lastRowLastColumn="0"/>
              <w:rPr>
                <w:ins w:id="90" w:author="Sophie Emilie Søborg Agger" w:date="2020-10-28T15:04:00Z"/>
                <w:lang w:val="da-DK"/>
              </w:rPr>
            </w:pPr>
            <w:ins w:id="91" w:author="Sophie Emilie Søborg Agger" w:date="2020-10-28T15:12:00Z">
              <w:r>
                <w:rPr>
                  <w:lang w:val="da-DK"/>
                </w:rPr>
                <w:t>29</w:t>
              </w:r>
            </w:ins>
            <w:ins w:id="92" w:author="Sophie Emilie Søborg Agger" w:date="2020-10-28T15:13:00Z">
              <w:r>
                <w:rPr>
                  <w:lang w:val="da-DK"/>
                </w:rPr>
                <w:t>.</w:t>
              </w:r>
            </w:ins>
            <w:ins w:id="93" w:author="Sophie Emilie Søborg Agger" w:date="2020-10-28T15:04:00Z">
              <w:r w:rsidR="00B0599C">
                <w:rPr>
                  <w:lang w:val="da-DK"/>
                </w:rPr>
                <w:t>000</w:t>
              </w:r>
            </w:ins>
          </w:p>
        </w:tc>
        <w:tc>
          <w:tcPr>
            <w:tcW w:w="2977" w:type="dxa"/>
            <w:tcPrChange w:id="94" w:author="Sophie Emilie Søborg Agger" w:date="2020-10-28T15:14:00Z">
              <w:tcPr>
                <w:tcW w:w="2074" w:type="dxa"/>
                <w:gridSpan w:val="3"/>
              </w:tcPr>
            </w:tcPrChange>
          </w:tcPr>
          <w:p w14:paraId="745FFC9B" w14:textId="77777777" w:rsidR="00B0599C" w:rsidRDefault="00B0599C" w:rsidP="008E7E1D">
            <w:pPr>
              <w:pStyle w:val="ListParagraph"/>
              <w:ind w:left="0"/>
              <w:cnfStyle w:val="010000000000" w:firstRow="0" w:lastRow="1" w:firstColumn="0" w:lastColumn="0" w:oddVBand="0" w:evenVBand="0" w:oddHBand="0" w:evenHBand="0" w:firstRowFirstColumn="0" w:firstRowLastColumn="0" w:lastRowFirstColumn="0" w:lastRowLastColumn="0"/>
              <w:rPr>
                <w:ins w:id="95" w:author="Sophie Emilie Søborg Agger" w:date="2020-10-28T15:04:00Z"/>
                <w:lang w:val="da-DK"/>
              </w:rPr>
            </w:pPr>
          </w:p>
        </w:tc>
      </w:tr>
    </w:tbl>
    <w:p w14:paraId="57DF74F5" w14:textId="77777777" w:rsidR="00CC207A" w:rsidRPr="00CC207A" w:rsidRDefault="00CC207A" w:rsidP="00CC207A">
      <w:pPr>
        <w:rPr>
          <w:lang w:val="da-DK"/>
        </w:rPr>
      </w:pPr>
    </w:p>
    <w:p w14:paraId="6CA43F20" w14:textId="77777777" w:rsidR="00CC207A" w:rsidRDefault="00CC207A" w:rsidP="00CC207A">
      <w:pPr>
        <w:pStyle w:val="ListParagraph"/>
        <w:rPr>
          <w:lang w:val="da-DK"/>
        </w:rPr>
      </w:pPr>
    </w:p>
    <w:p w14:paraId="04D9A053" w14:textId="77777777" w:rsidR="00A34C91" w:rsidRPr="00A34C91" w:rsidRDefault="00A34C91" w:rsidP="00A34C91">
      <w:pPr>
        <w:rPr>
          <w:lang w:val="da-DK"/>
        </w:rPr>
      </w:pPr>
    </w:p>
    <w:sectPr w:rsidR="00A34C91" w:rsidRPr="00A34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455CF"/>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A0D8D"/>
    <w:multiLevelType w:val="hybridMultilevel"/>
    <w:tmpl w:val="AF943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4A2CAB"/>
    <w:multiLevelType w:val="hybridMultilevel"/>
    <w:tmpl w:val="EDB26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508F6"/>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F63DF6"/>
    <w:multiLevelType w:val="hybridMultilevel"/>
    <w:tmpl w:val="A608F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322B83"/>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E02ED"/>
    <w:multiLevelType w:val="hybridMultilevel"/>
    <w:tmpl w:val="AF943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nica Nielsen">
    <w15:presenceInfo w15:providerId="None" w15:userId="Monica Nielsen"/>
  </w15:person>
  <w15:person w15:author="Sophie Emilie Søborg Agger">
    <w15:presenceInfo w15:providerId="AD" w15:userId="S::jqc305@ku.dk::10dafb2c-fe28-4dcc-8a3a-7d628077b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01"/>
    <w:rsid w:val="000F1DDB"/>
    <w:rsid w:val="00106D2B"/>
    <w:rsid w:val="00171D65"/>
    <w:rsid w:val="00185011"/>
    <w:rsid w:val="0018601D"/>
    <w:rsid w:val="00203101"/>
    <w:rsid w:val="002A596B"/>
    <w:rsid w:val="002F7ED4"/>
    <w:rsid w:val="00322C7D"/>
    <w:rsid w:val="00544D3E"/>
    <w:rsid w:val="00556BD4"/>
    <w:rsid w:val="00597ABB"/>
    <w:rsid w:val="005A6DDF"/>
    <w:rsid w:val="005E0EA1"/>
    <w:rsid w:val="006026CD"/>
    <w:rsid w:val="006A1ADD"/>
    <w:rsid w:val="006B7191"/>
    <w:rsid w:val="00857A8A"/>
    <w:rsid w:val="008C6B44"/>
    <w:rsid w:val="008E4ACA"/>
    <w:rsid w:val="009C6C94"/>
    <w:rsid w:val="00A34C91"/>
    <w:rsid w:val="00A62701"/>
    <w:rsid w:val="00AD7D34"/>
    <w:rsid w:val="00B0599C"/>
    <w:rsid w:val="00B16B51"/>
    <w:rsid w:val="00B93C06"/>
    <w:rsid w:val="00BD780C"/>
    <w:rsid w:val="00C750F8"/>
    <w:rsid w:val="00CC207A"/>
    <w:rsid w:val="00D548DF"/>
    <w:rsid w:val="00D600AC"/>
    <w:rsid w:val="00DA588F"/>
    <w:rsid w:val="00E336CB"/>
    <w:rsid w:val="00E5710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E376F10"/>
  <w15:chartTrackingRefBased/>
  <w15:docId w15:val="{1FAA2D5E-C95D-4749-A10D-9A92480C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A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A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A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588F"/>
    <w:pPr>
      <w:ind w:left="720"/>
      <w:contextualSpacing/>
    </w:pPr>
  </w:style>
  <w:style w:type="character" w:customStyle="1" w:styleId="Heading3Char">
    <w:name w:val="Heading 3 Char"/>
    <w:basedOn w:val="DefaultParagraphFont"/>
    <w:link w:val="Heading3"/>
    <w:uiPriority w:val="9"/>
    <w:rsid w:val="00556BD4"/>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CC20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07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C207A"/>
    <w:rPr>
      <w:sz w:val="16"/>
      <w:szCs w:val="16"/>
    </w:rPr>
  </w:style>
  <w:style w:type="paragraph" w:styleId="CommentText">
    <w:name w:val="annotation text"/>
    <w:basedOn w:val="Normal"/>
    <w:link w:val="CommentTextChar"/>
    <w:uiPriority w:val="99"/>
    <w:semiHidden/>
    <w:unhideWhenUsed/>
    <w:rsid w:val="00CC207A"/>
    <w:rPr>
      <w:sz w:val="20"/>
      <w:szCs w:val="20"/>
    </w:rPr>
  </w:style>
  <w:style w:type="character" w:customStyle="1" w:styleId="CommentTextChar">
    <w:name w:val="Comment Text Char"/>
    <w:basedOn w:val="DefaultParagraphFont"/>
    <w:link w:val="CommentText"/>
    <w:uiPriority w:val="99"/>
    <w:semiHidden/>
    <w:rsid w:val="00CC207A"/>
    <w:rPr>
      <w:sz w:val="20"/>
      <w:szCs w:val="20"/>
    </w:rPr>
  </w:style>
  <w:style w:type="paragraph" w:styleId="CommentSubject">
    <w:name w:val="annotation subject"/>
    <w:basedOn w:val="CommentText"/>
    <w:next w:val="CommentText"/>
    <w:link w:val="CommentSubjectChar"/>
    <w:uiPriority w:val="99"/>
    <w:semiHidden/>
    <w:unhideWhenUsed/>
    <w:rsid w:val="00CC207A"/>
    <w:rPr>
      <w:b/>
      <w:bCs/>
    </w:rPr>
  </w:style>
  <w:style w:type="character" w:customStyle="1" w:styleId="CommentSubjectChar">
    <w:name w:val="Comment Subject Char"/>
    <w:basedOn w:val="CommentTextChar"/>
    <w:link w:val="CommentSubject"/>
    <w:uiPriority w:val="99"/>
    <w:semiHidden/>
    <w:rsid w:val="00CC207A"/>
    <w:rPr>
      <w:b/>
      <w:bCs/>
      <w:sz w:val="20"/>
      <w:szCs w:val="20"/>
    </w:rPr>
  </w:style>
  <w:style w:type="paragraph" w:styleId="BalloonText">
    <w:name w:val="Balloon Text"/>
    <w:basedOn w:val="Normal"/>
    <w:link w:val="BalloonTextChar"/>
    <w:uiPriority w:val="99"/>
    <w:semiHidden/>
    <w:unhideWhenUsed/>
    <w:rsid w:val="00CC20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207A"/>
    <w:rPr>
      <w:rFonts w:ascii="Times New Roman" w:hAnsi="Times New Roman" w:cs="Times New Roman"/>
      <w:sz w:val="18"/>
      <w:szCs w:val="18"/>
    </w:rPr>
  </w:style>
  <w:style w:type="table" w:styleId="TableGrid">
    <w:name w:val="Table Grid"/>
    <w:basedOn w:val="TableNormal"/>
    <w:uiPriority w:val="39"/>
    <w:rsid w:val="00B0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026C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0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3</cp:revision>
  <dcterms:created xsi:type="dcterms:W3CDTF">2020-10-28T13:49:00Z</dcterms:created>
  <dcterms:modified xsi:type="dcterms:W3CDTF">2020-10-28T14:15:00Z</dcterms:modified>
</cp:coreProperties>
</file>