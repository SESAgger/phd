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324E5" w14:textId="77777777" w:rsidR="00631016" w:rsidRDefault="00631016" w:rsidP="00631016"/>
    <w:p w14:paraId="65005872" w14:textId="7B77B669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Canine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mammary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tumors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are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the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most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frequently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diagnosed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neoplasm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in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intact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female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dogs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del w:id="0" w:author="Sophie Emilie Søborg Agger" w:date="2020-09-21T09:19:00Z">
        <w:r w:rsidRPr="003475FB" w:rsidDel="00A315B4">
          <w:rPr>
            <w:rFonts w:eastAsiaTheme="minorEastAsia" w:cs="Times New Roman"/>
            <w:color w:val="000000"/>
            <w:lang w:val="es-ES_tradnl"/>
          </w:rPr>
          <w:delText xml:space="preserve">where </w:delText>
        </w:r>
      </w:del>
      <w:ins w:id="1" w:author="Sophie Emilie Søborg Agger" w:date="2020-09-21T09:19:00Z">
        <w:r w:rsidR="00A315B4">
          <w:rPr>
            <w:rFonts w:eastAsiaTheme="minorEastAsia" w:cs="Times New Roman"/>
            <w:color w:val="000000"/>
            <w:lang w:val="es-ES_tradnl"/>
          </w:rPr>
          <w:t>and</w:t>
        </w:r>
        <w:r w:rsidR="00A315B4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</w:ins>
      <w:proofErr w:type="spellStart"/>
      <w:r w:rsidRPr="003475FB">
        <w:rPr>
          <w:rFonts w:eastAsiaTheme="minorEastAsia" w:cs="Times New Roman"/>
          <w:color w:val="000000"/>
          <w:lang w:val="es-ES_tradnl"/>
        </w:rPr>
        <w:t>over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50% of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the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tumors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del w:id="2" w:author="Sophie Emilie Søborg Agger" w:date="2020-09-21T09:19:00Z">
        <w:r w:rsidRPr="003475FB" w:rsidDel="00A315B4">
          <w:rPr>
            <w:rFonts w:eastAsiaTheme="minorEastAsia" w:cs="Times New Roman"/>
            <w:color w:val="000000"/>
            <w:lang w:val="es-ES_tradnl"/>
          </w:rPr>
          <w:delText>have been described as</w:delText>
        </w:r>
      </w:del>
      <w:ins w:id="3" w:author="Sophie Emilie Søborg Agger" w:date="2020-09-21T09:19:00Z">
        <w:r w:rsidR="00A315B4">
          <w:rPr>
            <w:rFonts w:eastAsiaTheme="minorEastAsia" w:cs="Times New Roman"/>
            <w:color w:val="000000"/>
            <w:lang w:val="es-ES_tradnl"/>
          </w:rPr>
          <w:t>are</w:t>
        </w:r>
      </w:ins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malignant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. </w:t>
      </w:r>
      <w:proofErr w:type="spellStart"/>
      <w:ins w:id="4" w:author="Sophie Emilie Søborg Agger" w:date="2020-09-21T09:19:00Z">
        <w:r w:rsidR="00A315B4">
          <w:rPr>
            <w:rFonts w:eastAsiaTheme="minorEastAsia" w:cs="Times New Roman"/>
            <w:color w:val="000000"/>
            <w:lang w:val="es-ES_tradnl"/>
          </w:rPr>
          <w:t>Several</w:t>
        </w:r>
        <w:proofErr w:type="spellEnd"/>
        <w:r w:rsidR="00A315B4">
          <w:rPr>
            <w:rFonts w:eastAsiaTheme="minorEastAsia" w:cs="Times New Roman"/>
            <w:color w:val="000000"/>
            <w:lang w:val="es-ES_tradnl"/>
          </w:rPr>
          <w:t xml:space="preserve"> </w:t>
        </w:r>
      </w:ins>
      <w:del w:id="5" w:author="Sophie Emilie Søborg Agger" w:date="2020-09-21T09:19:00Z">
        <w:r w:rsidRPr="003475FB" w:rsidDel="00A315B4">
          <w:rPr>
            <w:rFonts w:eastAsiaTheme="minorEastAsia" w:cs="Times New Roman"/>
            <w:color w:val="000000"/>
            <w:lang w:val="es-ES_tradnl"/>
          </w:rPr>
          <w:delText>R</w:delText>
        </w:r>
      </w:del>
      <w:proofErr w:type="spellStart"/>
      <w:ins w:id="6" w:author="Sophie Emilie Søborg Agger" w:date="2020-09-21T09:19:00Z">
        <w:r w:rsidR="00A315B4">
          <w:rPr>
            <w:rFonts w:eastAsiaTheme="minorEastAsia" w:cs="Times New Roman"/>
            <w:color w:val="000000"/>
            <w:lang w:val="es-ES_tradnl"/>
          </w:rPr>
          <w:t>r</w:t>
        </w:r>
      </w:ins>
      <w:r w:rsidRPr="003475FB">
        <w:rPr>
          <w:rFonts w:eastAsiaTheme="minorEastAsia" w:cs="Times New Roman"/>
          <w:color w:val="000000"/>
          <w:lang w:val="es-ES_tradnl"/>
        </w:rPr>
        <w:t>isk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factors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have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been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identified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,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such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as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older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age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(9-12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years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),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reproductive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status (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spayed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vs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intact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), hormonal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influence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del w:id="7" w:author="Sophie Emilie Søborg Agger" w:date="2020-09-21T09:37:00Z">
        <w:r w:rsidRPr="003475FB" w:rsidDel="00506293">
          <w:rPr>
            <w:rFonts w:eastAsiaTheme="minorEastAsia" w:cs="Times New Roman"/>
            <w:color w:val="000000"/>
            <w:lang w:val="es-ES_tradnl"/>
          </w:rPr>
          <w:delText xml:space="preserve">on estrogen receptors </w:delText>
        </w:r>
      </w:del>
      <w:r w:rsidRPr="003475FB">
        <w:rPr>
          <w:rFonts w:eastAsiaTheme="minorEastAsia" w:cs="Times New Roman"/>
          <w:color w:val="000000"/>
          <w:lang w:val="es-ES_tradnl"/>
        </w:rPr>
        <w:t>(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reduce</w:t>
      </w:r>
      <w:ins w:id="8" w:author="Sophie Emilie Søborg Agger" w:date="2020-09-21T09:20:00Z">
        <w:r w:rsidR="00A315B4">
          <w:rPr>
            <w:rFonts w:eastAsiaTheme="minorEastAsia" w:cs="Times New Roman"/>
            <w:color w:val="000000"/>
            <w:lang w:val="es-ES_tradnl"/>
          </w:rPr>
          <w:t>d</w:t>
        </w:r>
      </w:ins>
      <w:proofErr w:type="spellEnd"/>
      <w:del w:id="9" w:author="Sophie Emilie Søborg Agger" w:date="2020-09-21T09:20:00Z">
        <w:r w:rsidRPr="003475FB" w:rsidDel="00A315B4">
          <w:rPr>
            <w:rFonts w:eastAsiaTheme="minorEastAsia" w:cs="Times New Roman"/>
            <w:color w:val="000000"/>
            <w:lang w:val="es-ES_tradnl"/>
          </w:rPr>
          <w:delText xml:space="preserve"> in</w:delText>
        </w:r>
      </w:del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risk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with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early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ovariohysterectomy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,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best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protection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before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first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estrus</w:t>
      </w:r>
      <w:proofErr w:type="spellEnd"/>
      <w:proofErr w:type="gramStart"/>
      <w:r w:rsidRPr="003475FB">
        <w:rPr>
          <w:rFonts w:eastAsiaTheme="minorEastAsia" w:cs="Times New Roman"/>
          <w:color w:val="000000"/>
          <w:lang w:val="es-ES_tradnl"/>
        </w:rPr>
        <w:t xml:space="preserve">), 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history</w:t>
      </w:r>
      <w:proofErr w:type="spellEnd"/>
      <w:proofErr w:type="gramEnd"/>
      <w:r w:rsidRPr="003475FB">
        <w:rPr>
          <w:rFonts w:eastAsiaTheme="minorEastAsia" w:cs="Times New Roman"/>
          <w:color w:val="000000"/>
          <w:lang w:val="es-ES_tradnl"/>
        </w:rPr>
        <w:t xml:space="preserve"> of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pseudopregnancy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, </w:t>
      </w:r>
      <w:del w:id="10" w:author="Sophie Emilie Søborg Agger" w:date="2020-09-21T09:20:00Z">
        <w:r w:rsidRPr="003475FB" w:rsidDel="00A315B4">
          <w:rPr>
            <w:rFonts w:eastAsiaTheme="minorEastAsia" w:cs="Times New Roman"/>
            <w:color w:val="000000"/>
            <w:lang w:val="es-ES_tradnl"/>
          </w:rPr>
          <w:delText xml:space="preserve">whelping </w:delText>
        </w:r>
      </w:del>
      <w:proofErr w:type="spellStart"/>
      <w:ins w:id="11" w:author="Sophie Emilie Søborg Agger" w:date="2020-09-21T09:20:00Z">
        <w:r w:rsidR="00A315B4">
          <w:rPr>
            <w:rFonts w:eastAsiaTheme="minorEastAsia" w:cs="Times New Roman"/>
            <w:color w:val="000000"/>
            <w:lang w:val="es-ES_tradnl"/>
          </w:rPr>
          <w:t>parity</w:t>
        </w:r>
        <w:proofErr w:type="spellEnd"/>
        <w:r w:rsidR="00A315B4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</w:ins>
      <w:r w:rsidRPr="003475FB">
        <w:rPr>
          <w:rFonts w:eastAsiaTheme="minorEastAsia" w:cs="Times New Roman"/>
          <w:color w:val="000000"/>
          <w:lang w:val="es-ES_tradnl"/>
        </w:rPr>
        <w:t xml:space="preserve">and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body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condition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score.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Furthermore</w:t>
      </w:r>
      <w:proofErr w:type="spellEnd"/>
      <w:ins w:id="12" w:author="Sophie Emilie Søborg Agger" w:date="2020-09-21T09:29:00Z">
        <w:r w:rsidR="009B7BDE">
          <w:rPr>
            <w:rFonts w:eastAsiaTheme="minorEastAsia" w:cs="Times New Roman"/>
            <w:color w:val="000000"/>
            <w:lang w:val="es-ES_tradnl"/>
          </w:rPr>
          <w:t>,</w:t>
        </w:r>
      </w:ins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there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has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been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found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increased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risk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for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certain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breeds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,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such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as </w:t>
      </w:r>
      <w:del w:id="13" w:author="Sophie Emilie Søborg Agger" w:date="2020-09-21T09:20:00Z">
        <w:r w:rsidRPr="003475FB" w:rsidDel="00A315B4">
          <w:rPr>
            <w:rFonts w:eastAsiaTheme="minorEastAsia" w:cs="Times New Roman"/>
            <w:color w:val="000000"/>
            <w:lang w:val="es-ES_tradnl"/>
          </w:rPr>
          <w:delText>p</w:delText>
        </w:r>
      </w:del>
      <w:proofErr w:type="spellStart"/>
      <w:ins w:id="14" w:author="Sophie Emilie Søborg Agger" w:date="2020-09-21T09:21:00Z">
        <w:r w:rsidR="00A315B4">
          <w:rPr>
            <w:rFonts w:eastAsiaTheme="minorEastAsia" w:cs="Times New Roman"/>
            <w:color w:val="000000"/>
            <w:lang w:val="es-ES_tradnl"/>
          </w:rPr>
          <w:t>P</w:t>
        </w:r>
      </w:ins>
      <w:r w:rsidRPr="003475FB">
        <w:rPr>
          <w:rFonts w:eastAsiaTheme="minorEastAsia" w:cs="Times New Roman"/>
          <w:color w:val="000000"/>
          <w:lang w:val="es-ES_tradnl"/>
        </w:rPr>
        <w:t>oodles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, </w:t>
      </w:r>
      <w:del w:id="15" w:author="Sophie Emilie Søborg Agger" w:date="2020-09-21T09:20:00Z">
        <w:r w:rsidRPr="003475FB" w:rsidDel="00A315B4">
          <w:rPr>
            <w:rFonts w:eastAsiaTheme="minorEastAsia" w:cs="Times New Roman"/>
            <w:color w:val="000000"/>
            <w:lang w:val="es-ES_tradnl"/>
          </w:rPr>
          <w:delText>e</w:delText>
        </w:r>
      </w:del>
      <w:ins w:id="16" w:author="Sophie Emilie Søborg Agger" w:date="2020-09-21T09:21:00Z">
        <w:r w:rsidR="00A315B4">
          <w:rPr>
            <w:rFonts w:eastAsiaTheme="minorEastAsia" w:cs="Times New Roman"/>
            <w:color w:val="000000"/>
            <w:lang w:val="es-ES_tradnl"/>
          </w:rPr>
          <w:t>E</w:t>
        </w:r>
      </w:ins>
      <w:r w:rsidRPr="003475FB">
        <w:rPr>
          <w:rFonts w:eastAsiaTheme="minorEastAsia" w:cs="Times New Roman"/>
          <w:color w:val="000000"/>
          <w:lang w:val="es-ES_tradnl"/>
        </w:rPr>
        <w:t xml:space="preserve">nglish- and </w:t>
      </w:r>
      <w:del w:id="17" w:author="Sophie Emilie Søborg Agger" w:date="2020-09-21T09:20:00Z">
        <w:r w:rsidRPr="003475FB" w:rsidDel="00A315B4">
          <w:rPr>
            <w:rFonts w:eastAsiaTheme="minorEastAsia" w:cs="Times New Roman"/>
            <w:color w:val="000000"/>
            <w:lang w:val="es-ES_tradnl"/>
          </w:rPr>
          <w:delText>c</w:delText>
        </w:r>
      </w:del>
      <w:proofErr w:type="spellStart"/>
      <w:ins w:id="18" w:author="Sophie Emilie Søborg Agger" w:date="2020-09-21T09:20:00Z">
        <w:r w:rsidR="00A315B4">
          <w:rPr>
            <w:rFonts w:eastAsiaTheme="minorEastAsia" w:cs="Times New Roman"/>
            <w:color w:val="000000"/>
            <w:lang w:val="es-ES_tradnl"/>
          </w:rPr>
          <w:t>C</w:t>
        </w:r>
      </w:ins>
      <w:r w:rsidRPr="003475FB">
        <w:rPr>
          <w:rFonts w:eastAsiaTheme="minorEastAsia" w:cs="Times New Roman"/>
          <w:color w:val="000000"/>
          <w:lang w:val="es-ES_tradnl"/>
        </w:rPr>
        <w:t>ocker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del w:id="19" w:author="Sophie Emilie Søborg Agger" w:date="2020-09-21T09:20:00Z">
        <w:r w:rsidRPr="003475FB" w:rsidDel="00A315B4">
          <w:rPr>
            <w:rFonts w:eastAsiaTheme="minorEastAsia" w:cs="Times New Roman"/>
            <w:color w:val="000000"/>
            <w:lang w:val="es-ES_tradnl"/>
          </w:rPr>
          <w:delText>s</w:delText>
        </w:r>
      </w:del>
      <w:proofErr w:type="spellStart"/>
      <w:ins w:id="20" w:author="Sophie Emilie Søborg Agger" w:date="2020-09-21T09:20:00Z">
        <w:r w:rsidR="00A315B4">
          <w:rPr>
            <w:rFonts w:eastAsiaTheme="minorEastAsia" w:cs="Times New Roman"/>
            <w:color w:val="000000"/>
            <w:lang w:val="es-ES_tradnl"/>
          </w:rPr>
          <w:t>S</w:t>
        </w:r>
      </w:ins>
      <w:r w:rsidRPr="003475FB">
        <w:rPr>
          <w:rFonts w:eastAsiaTheme="minorEastAsia" w:cs="Times New Roman"/>
          <w:color w:val="000000"/>
          <w:lang w:val="es-ES_tradnl"/>
        </w:rPr>
        <w:t>paniels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>.</w:t>
      </w:r>
    </w:p>
    <w:p w14:paraId="594DEE5F" w14:textId="77777777" w:rsidR="003475FB" w:rsidRPr="003475FB" w:rsidRDefault="003475FB" w:rsidP="003475FB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1DBE8E00" w14:textId="05E81B35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The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mainstay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treatment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of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canine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mammar</w:t>
      </w:r>
      <w:r>
        <w:rPr>
          <w:rFonts w:eastAsiaTheme="minorEastAsia" w:cs="Times New Roman"/>
          <w:color w:val="000000"/>
          <w:lang w:val="es-ES_tradnl"/>
        </w:rPr>
        <w:t>y</w:t>
      </w:r>
      <w:proofErr w:type="spellEnd"/>
      <w:r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>
        <w:rPr>
          <w:rFonts w:eastAsiaTheme="minorEastAsia" w:cs="Times New Roman"/>
          <w:color w:val="000000"/>
          <w:lang w:val="es-ES_tradnl"/>
        </w:rPr>
        <w:t>tumors</w:t>
      </w:r>
      <w:proofErr w:type="spellEnd"/>
      <w:r>
        <w:rPr>
          <w:rFonts w:eastAsiaTheme="minorEastAsia" w:cs="Times New Roman"/>
          <w:color w:val="000000"/>
          <w:lang w:val="es-ES_tradnl"/>
        </w:rPr>
        <w:t xml:space="preserve"> and final diagnosis </w:t>
      </w:r>
      <w:proofErr w:type="spellStart"/>
      <w:r>
        <w:rPr>
          <w:rFonts w:eastAsiaTheme="minorEastAsia" w:cs="Times New Roman"/>
          <w:color w:val="000000"/>
          <w:lang w:val="es-ES_tradnl"/>
        </w:rPr>
        <w:t>is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surgical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excision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of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the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entire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tumor</w:t>
      </w:r>
      <w:del w:id="21" w:author="Sophie Emilie Søborg Agger" w:date="2020-09-21T09:29:00Z">
        <w:r w:rsidRPr="003475FB" w:rsidDel="009B7BDE">
          <w:rPr>
            <w:rFonts w:eastAsiaTheme="minorEastAsia" w:cs="Times New Roman"/>
            <w:color w:val="000000"/>
            <w:lang w:val="es-ES_tradnl"/>
          </w:rPr>
          <w:delText xml:space="preserve"> with clean surgical margins and involved mammary glands</w:delText>
        </w:r>
      </w:del>
      <w:r w:rsidRPr="003475FB">
        <w:rPr>
          <w:rFonts w:eastAsiaTheme="minorEastAsia" w:cs="Times New Roman"/>
          <w:color w:val="000000"/>
          <w:lang w:val="es-ES_tradnl"/>
        </w:rPr>
        <w:t xml:space="preserve">,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followed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by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histopathological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analysis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>. </w:t>
      </w:r>
      <w:proofErr w:type="spellStart"/>
      <w:ins w:id="22" w:author="Sophie Emilie Søborg Agger" w:date="2020-09-21T09:30:00Z">
        <w:r w:rsidR="009B7BDE">
          <w:rPr>
            <w:rFonts w:eastAsiaTheme="minorEastAsia" w:cs="Times New Roman"/>
            <w:color w:val="000000"/>
            <w:lang w:val="es-ES_tradnl"/>
          </w:rPr>
          <w:t>Evt</w:t>
        </w:r>
        <w:proofErr w:type="spellEnd"/>
        <w:r w:rsidR="009B7BDE">
          <w:rPr>
            <w:rFonts w:eastAsiaTheme="minorEastAsia" w:cs="Times New Roman"/>
            <w:color w:val="000000"/>
            <w:lang w:val="es-ES_tradnl"/>
          </w:rPr>
          <w:t xml:space="preserve">. </w:t>
        </w:r>
        <w:proofErr w:type="spellStart"/>
        <w:r w:rsidR="009B7BDE">
          <w:rPr>
            <w:rFonts w:eastAsiaTheme="minorEastAsia" w:cs="Times New Roman"/>
            <w:color w:val="000000"/>
            <w:lang w:val="es-ES_tradnl"/>
          </w:rPr>
          <w:t>skriv</w:t>
        </w:r>
        <w:proofErr w:type="spellEnd"/>
        <w:r w:rsidR="009B7BDE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9B7BDE">
          <w:rPr>
            <w:rFonts w:eastAsiaTheme="minorEastAsia" w:cs="Times New Roman"/>
            <w:color w:val="000000"/>
            <w:lang w:val="es-ES_tradnl"/>
          </w:rPr>
          <w:t>hvad</w:t>
        </w:r>
        <w:proofErr w:type="spellEnd"/>
        <w:r w:rsidR="009B7BDE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9B7BDE">
          <w:rPr>
            <w:rFonts w:eastAsiaTheme="minorEastAsia" w:cs="Times New Roman"/>
            <w:color w:val="000000"/>
            <w:lang w:val="es-ES_tradnl"/>
          </w:rPr>
          <w:t>formål</w:t>
        </w:r>
        <w:proofErr w:type="spellEnd"/>
        <w:r w:rsidR="009B7BDE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9B7BDE">
          <w:rPr>
            <w:rFonts w:eastAsiaTheme="minorEastAsia" w:cs="Times New Roman"/>
            <w:color w:val="000000"/>
            <w:lang w:val="es-ES_tradnl"/>
          </w:rPr>
          <w:t>med</w:t>
        </w:r>
        <w:proofErr w:type="spellEnd"/>
        <w:r w:rsidR="009B7BDE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9B7BDE">
          <w:rPr>
            <w:rFonts w:eastAsiaTheme="minorEastAsia" w:cs="Times New Roman"/>
            <w:color w:val="000000"/>
            <w:lang w:val="es-ES_tradnl"/>
          </w:rPr>
          <w:t>op</w:t>
        </w:r>
        <w:proofErr w:type="spellEnd"/>
        <w:r w:rsidR="009B7BDE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9B7BDE">
          <w:rPr>
            <w:rFonts w:eastAsiaTheme="minorEastAsia" w:cs="Times New Roman"/>
            <w:color w:val="000000"/>
            <w:lang w:val="es-ES_tradnl"/>
          </w:rPr>
          <w:t>er</w:t>
        </w:r>
      </w:ins>
      <w:proofErr w:type="spellEnd"/>
      <w:ins w:id="23" w:author="Sophie Emilie Søborg Agger" w:date="2020-09-21T09:38:00Z">
        <w:r w:rsidR="00506293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>
          <w:rPr>
            <w:rFonts w:eastAsiaTheme="minorEastAsia" w:cs="Times New Roman"/>
            <w:color w:val="000000"/>
            <w:lang w:val="es-ES_tradnl"/>
          </w:rPr>
          <w:t>her</w:t>
        </w:r>
        <w:proofErr w:type="spellEnd"/>
        <w:r w:rsidR="00506293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>
          <w:rPr>
            <w:rFonts w:eastAsiaTheme="minorEastAsia" w:cs="Times New Roman"/>
            <w:color w:val="000000"/>
            <w:lang w:val="es-ES_tradnl"/>
          </w:rPr>
          <w:t>og</w:t>
        </w:r>
        <w:proofErr w:type="spellEnd"/>
        <w:r w:rsidR="00506293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>
          <w:rPr>
            <w:rFonts w:eastAsiaTheme="minorEastAsia" w:cs="Times New Roman"/>
            <w:color w:val="000000"/>
            <w:lang w:val="es-ES_tradnl"/>
          </w:rPr>
          <w:t>hvad</w:t>
        </w:r>
        <w:proofErr w:type="spellEnd"/>
        <w:r w:rsidR="00506293">
          <w:rPr>
            <w:rFonts w:eastAsiaTheme="minorEastAsia" w:cs="Times New Roman"/>
            <w:color w:val="000000"/>
            <w:lang w:val="es-ES_tradnl"/>
          </w:rPr>
          <w:t xml:space="preserve"> der </w:t>
        </w:r>
        <w:proofErr w:type="spellStart"/>
        <w:r w:rsidR="00506293">
          <w:rPr>
            <w:rFonts w:eastAsiaTheme="minorEastAsia" w:cs="Times New Roman"/>
            <w:color w:val="000000"/>
            <w:lang w:val="es-ES_tradnl"/>
          </w:rPr>
          <w:t>er</w:t>
        </w:r>
        <w:proofErr w:type="spellEnd"/>
        <w:r w:rsidR="00506293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>
          <w:rPr>
            <w:rFonts w:eastAsiaTheme="minorEastAsia" w:cs="Times New Roman"/>
            <w:color w:val="000000"/>
            <w:lang w:val="es-ES_tradnl"/>
          </w:rPr>
          <w:t>succeskriterier</w:t>
        </w:r>
      </w:ins>
      <w:proofErr w:type="spellEnd"/>
    </w:p>
    <w:p w14:paraId="325A6786" w14:textId="77777777" w:rsidR="003475FB" w:rsidRPr="003475FB" w:rsidRDefault="003475FB" w:rsidP="003475FB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51424B22" w14:textId="77777777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commentRangeStart w:id="24"/>
      <w:proofErr w:type="spellStart"/>
      <w:r w:rsidRPr="003475FB">
        <w:rPr>
          <w:rFonts w:eastAsiaTheme="minorEastAsia" w:cs="Times New Roman"/>
          <w:color w:val="000000"/>
          <w:lang w:val="es-ES_tradnl"/>
        </w:rPr>
        <w:t>The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field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of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veterinary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oncology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is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a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growing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field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and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there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is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a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need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to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develop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studies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that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correlate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histological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features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with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clinical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outcome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and to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establish</w:t>
      </w:r>
      <w:proofErr w:type="spellEnd"/>
    </w:p>
    <w:p w14:paraId="77492DD1" w14:textId="77777777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the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most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significant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risk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factors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associated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with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tumor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development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and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clinical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behavior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of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canine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mammary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tumors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>. </w:t>
      </w:r>
    </w:p>
    <w:p w14:paraId="4D6F9C4B" w14:textId="77777777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Such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studies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can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provide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information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of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diagnostic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and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prognostic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value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to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treating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patients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with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canine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mammary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tumors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>.</w:t>
      </w:r>
      <w:commentRangeEnd w:id="24"/>
      <w:r w:rsidR="00506293">
        <w:rPr>
          <w:rStyle w:val="CommentReference"/>
        </w:rPr>
        <w:commentReference w:id="24"/>
      </w:r>
    </w:p>
    <w:p w14:paraId="4DCBBC57" w14:textId="77777777" w:rsidR="003475FB" w:rsidRPr="003475FB" w:rsidRDefault="003475FB" w:rsidP="003475FB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4D8CD6A5" w14:textId="77777777" w:rsidR="00506293" w:rsidRPr="003475FB" w:rsidRDefault="003475FB" w:rsidP="00506293">
      <w:pPr>
        <w:rPr>
          <w:moveTo w:id="25" w:author="Sophie Emilie Søborg Agger" w:date="2020-09-21T09:44:00Z"/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This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study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aims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to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investigate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whether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epidemiological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characteristics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,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clinical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presentation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and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paraclinical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tests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can be of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progn</w:t>
      </w:r>
      <w:r>
        <w:rPr>
          <w:rFonts w:eastAsiaTheme="minorEastAsia" w:cs="Times New Roman"/>
          <w:color w:val="000000"/>
          <w:lang w:val="es-ES_tradnl"/>
        </w:rPr>
        <w:t>ostic</w:t>
      </w:r>
      <w:proofErr w:type="spellEnd"/>
      <w:r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>
        <w:rPr>
          <w:rFonts w:eastAsiaTheme="minorEastAsia" w:cs="Times New Roman"/>
          <w:color w:val="000000"/>
          <w:lang w:val="es-ES_tradnl"/>
        </w:rPr>
        <w:t>value</w:t>
      </w:r>
      <w:proofErr w:type="spellEnd"/>
      <w:r>
        <w:rPr>
          <w:rFonts w:eastAsiaTheme="minorEastAsia" w:cs="Times New Roman"/>
          <w:color w:val="000000"/>
          <w:lang w:val="es-ES_tradnl"/>
        </w:rPr>
        <w:t xml:space="preserve"> and </w:t>
      </w:r>
      <w:proofErr w:type="spellStart"/>
      <w:r>
        <w:rPr>
          <w:rFonts w:eastAsiaTheme="minorEastAsia" w:cs="Times New Roman"/>
          <w:color w:val="000000"/>
          <w:lang w:val="es-ES_tradnl"/>
        </w:rPr>
        <w:t>help</w:t>
      </w:r>
      <w:proofErr w:type="spellEnd"/>
      <w:r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ins w:id="26" w:author="Sophie Emilie Søborg Agger" w:date="2020-09-21T09:35:00Z">
        <w:r w:rsidR="009B7BDE">
          <w:rPr>
            <w:rFonts w:eastAsiaTheme="minorEastAsia" w:cs="Times New Roman"/>
            <w:color w:val="000000"/>
            <w:lang w:val="es-ES_tradnl"/>
          </w:rPr>
          <w:t>guide</w:t>
        </w:r>
        <w:proofErr w:type="spellEnd"/>
        <w:r w:rsidR="009B7BDE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9B7BDE">
          <w:rPr>
            <w:rFonts w:eastAsiaTheme="minorEastAsia" w:cs="Times New Roman"/>
            <w:color w:val="000000"/>
            <w:lang w:val="es-ES_tradnl"/>
          </w:rPr>
          <w:t>the</w:t>
        </w:r>
        <w:proofErr w:type="spellEnd"/>
        <w:r w:rsidR="009B7BDE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9B7BDE">
          <w:rPr>
            <w:rFonts w:eastAsiaTheme="minorEastAsia" w:cs="Times New Roman"/>
            <w:color w:val="000000"/>
            <w:lang w:val="es-ES_tradnl"/>
          </w:rPr>
          <w:t>choice</w:t>
        </w:r>
        <w:proofErr w:type="spellEnd"/>
        <w:r w:rsidR="009B7BDE">
          <w:rPr>
            <w:rFonts w:eastAsiaTheme="minorEastAsia" w:cs="Times New Roman"/>
            <w:color w:val="000000"/>
            <w:lang w:val="es-ES_tradnl"/>
          </w:rPr>
          <w:t xml:space="preserve"> of </w:t>
        </w:r>
        <w:proofErr w:type="spellStart"/>
        <w:r w:rsidR="009B7BDE">
          <w:rPr>
            <w:rFonts w:eastAsiaTheme="minorEastAsia" w:cs="Times New Roman"/>
            <w:color w:val="000000"/>
            <w:lang w:val="es-ES_tradnl"/>
          </w:rPr>
          <w:t>surgical</w:t>
        </w:r>
        <w:proofErr w:type="spellEnd"/>
        <w:r w:rsidR="009B7BDE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9B7BDE">
          <w:rPr>
            <w:rFonts w:eastAsiaTheme="minorEastAsia" w:cs="Times New Roman"/>
            <w:color w:val="000000"/>
            <w:lang w:val="es-ES_tradnl"/>
          </w:rPr>
          <w:t>dose</w:t>
        </w:r>
        <w:proofErr w:type="spellEnd"/>
        <w:r w:rsidR="009B7BDE">
          <w:rPr>
            <w:rFonts w:eastAsiaTheme="minorEastAsia" w:cs="Times New Roman"/>
            <w:color w:val="000000"/>
            <w:lang w:val="es-ES_tradnl"/>
          </w:rPr>
          <w:t xml:space="preserve">. </w:t>
        </w:r>
      </w:ins>
      <w:del w:id="27" w:author="Sophie Emilie Søborg Agger" w:date="2020-09-21T09:35:00Z">
        <w:r w:rsidDel="009B7BDE">
          <w:rPr>
            <w:rFonts w:eastAsiaTheme="minorEastAsia" w:cs="Times New Roman"/>
            <w:color w:val="000000"/>
            <w:lang w:val="es-ES_tradnl"/>
          </w:rPr>
          <w:delText>determine </w:delText>
        </w:r>
        <w:r w:rsidRPr="003475FB" w:rsidDel="009B7BDE">
          <w:rPr>
            <w:rFonts w:eastAsiaTheme="minorEastAsia" w:cs="Times New Roman"/>
            <w:color w:val="000000"/>
            <w:lang w:val="es-ES_tradnl"/>
          </w:rPr>
          <w:delText>the type of tumor and tumor behavior prior to surgery and histopathology. </w:delText>
        </w:r>
      </w:del>
      <w:moveToRangeStart w:id="28" w:author="Sophie Emilie Søborg Agger" w:date="2020-09-21T09:44:00Z" w:name="move51573910"/>
      <w:proofErr w:type="spellStart"/>
      <w:moveTo w:id="29" w:author="Sophie Emilie Søborg Agger" w:date="2020-09-21T09:44:00Z">
        <w:r w:rsidR="00506293" w:rsidRPr="003475FB">
          <w:rPr>
            <w:rFonts w:eastAsiaTheme="minorEastAsia" w:cs="Times New Roman"/>
            <w:color w:val="000000"/>
            <w:lang w:val="es-ES_tradnl"/>
          </w:rPr>
          <w:t>Epidemiological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characteristics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enable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us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to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analyze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and (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possibly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) define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different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risk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factors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related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to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the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tumor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findings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and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specific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clinical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findings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identified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by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physical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examination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may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help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us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predict</w:t>
        </w:r>
        <w:proofErr w:type="spellEnd"/>
        <w:r w:rsidR="00506293" w:rsidRPr="003475FB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506293" w:rsidRPr="003475FB">
          <w:rPr>
            <w:rFonts w:eastAsiaTheme="minorEastAsia" w:cs="Times New Roman"/>
            <w:color w:val="000000"/>
            <w:lang w:val="es-ES_tradnl"/>
          </w:rPr>
          <w:t>malignancy</w:t>
        </w:r>
        <w:proofErr w:type="spellEnd"/>
        <w:del w:id="30" w:author="Sophie Emilie Søborg Agger" w:date="2020-09-21T09:45:00Z">
          <w:r w:rsidR="00506293" w:rsidRPr="003475FB" w:rsidDel="00506293">
            <w:rPr>
              <w:rFonts w:eastAsiaTheme="minorEastAsia" w:cs="Times New Roman"/>
              <w:color w:val="000000"/>
              <w:lang w:val="es-ES_tradnl"/>
            </w:rPr>
            <w:delText>/benignity</w:delText>
          </w:r>
        </w:del>
        <w:r w:rsidR="00506293" w:rsidRPr="003475FB">
          <w:rPr>
            <w:rFonts w:eastAsiaTheme="minorEastAsia" w:cs="Times New Roman"/>
            <w:color w:val="000000"/>
            <w:lang w:val="es-ES_tradnl"/>
          </w:rPr>
          <w:t>.</w:t>
        </w:r>
      </w:moveTo>
    </w:p>
    <w:moveToRangeEnd w:id="28"/>
    <w:p w14:paraId="1C05404E" w14:textId="7EB9490C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</w:p>
    <w:p w14:paraId="1080BCFE" w14:textId="77777777" w:rsidR="003475FB" w:rsidRPr="003475FB" w:rsidRDefault="003475FB" w:rsidP="003475FB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35DF08C8" w14:textId="1B7342D8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The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study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del w:id="31" w:author="Sophie Emilie Søborg Agger" w:date="2020-09-21T09:33:00Z">
        <w:r w:rsidRPr="003475FB" w:rsidDel="009B7BDE">
          <w:rPr>
            <w:rFonts w:eastAsiaTheme="minorEastAsia" w:cs="Times New Roman"/>
            <w:color w:val="000000"/>
            <w:lang w:val="es-ES_tradnl"/>
          </w:rPr>
          <w:delText>will be</w:delText>
        </w:r>
      </w:del>
      <w:proofErr w:type="spellStart"/>
      <w:ins w:id="32" w:author="Sophie Emilie Søborg Agger" w:date="2020-09-21T09:33:00Z">
        <w:r w:rsidR="009B7BDE">
          <w:rPr>
            <w:rFonts w:eastAsiaTheme="minorEastAsia" w:cs="Times New Roman"/>
            <w:color w:val="000000"/>
            <w:lang w:val="es-ES_tradnl"/>
          </w:rPr>
          <w:t>is</w:t>
        </w:r>
      </w:ins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a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retrospective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study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based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on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canine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mammary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tumors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diagnosed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at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the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The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University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Hospital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for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Companion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Animals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,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Department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of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Veterinary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Clinical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and Animal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Sciences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,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University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of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Copenhagen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,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during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the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period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of 2014-2020.</w:t>
      </w:r>
    </w:p>
    <w:p w14:paraId="4860B673" w14:textId="77777777" w:rsidR="003475FB" w:rsidRPr="003475FB" w:rsidRDefault="003475FB" w:rsidP="003475FB">
      <w:pPr>
        <w:rPr>
          <w:rFonts w:ascii="Times" w:eastAsia="Times New Roman" w:hAnsi="Times" w:cs="Times New Roman"/>
          <w:sz w:val="20"/>
          <w:szCs w:val="20"/>
          <w:lang w:val="es-ES_tradnl"/>
        </w:rPr>
      </w:pPr>
    </w:p>
    <w:p w14:paraId="414432CB" w14:textId="4AEAB855" w:rsidR="003475FB" w:rsidRPr="003475FB" w:rsidDel="00506293" w:rsidRDefault="003475FB" w:rsidP="003475FB">
      <w:pPr>
        <w:rPr>
          <w:moveFrom w:id="33" w:author="Sophie Emilie Søborg Agger" w:date="2020-09-21T09:44:00Z"/>
          <w:rFonts w:ascii="Times" w:eastAsiaTheme="minorEastAsia" w:hAnsi="Times" w:cs="Times New Roman"/>
          <w:sz w:val="20"/>
          <w:szCs w:val="20"/>
          <w:lang w:val="es-ES_tradnl"/>
        </w:rPr>
      </w:pPr>
      <w:moveFromRangeStart w:id="34" w:author="Sophie Emilie Søborg Agger" w:date="2020-09-21T09:44:00Z" w:name="move51573910"/>
      <w:moveFrom w:id="35" w:author="Sophie Emilie Søborg Agger" w:date="2020-09-21T09:44:00Z">
        <w:r w:rsidRPr="003475FB" w:rsidDel="00506293">
          <w:rPr>
            <w:rFonts w:eastAsiaTheme="minorEastAsia" w:cs="Times New Roman"/>
            <w:color w:val="000000"/>
            <w:lang w:val="es-ES_tradnl"/>
          </w:rPr>
          <w:t>Epidemiological characteristics enable us to analyze and (possibly) define different risk factors related to the tumor findings and specific clinical findings identified by physical examination may help us predict malignancy/benignity.</w:t>
        </w:r>
      </w:moveFrom>
    </w:p>
    <w:moveFromRangeEnd w:id="34"/>
    <w:p w14:paraId="705D677E" w14:textId="3F4C3ECF" w:rsidR="003475FB" w:rsidRPr="003475FB" w:rsidDel="00506293" w:rsidRDefault="003475FB" w:rsidP="003475FB">
      <w:pPr>
        <w:rPr>
          <w:del w:id="36" w:author="Sophie Emilie Søborg Agger" w:date="2020-09-21T09:44:00Z"/>
          <w:rFonts w:ascii="Times" w:eastAsiaTheme="minorEastAsia" w:hAnsi="Times" w:cs="Times New Roman"/>
          <w:sz w:val="20"/>
          <w:szCs w:val="20"/>
          <w:lang w:val="es-ES_tradnl"/>
        </w:rPr>
      </w:pPr>
      <w:del w:id="37" w:author="Sophie Emilie Søborg Agger" w:date="2020-09-21T09:44:00Z">
        <w:r w:rsidRPr="003475FB" w:rsidDel="00506293">
          <w:rPr>
            <w:rFonts w:eastAsiaTheme="minorEastAsia" w:cs="Times New Roman"/>
            <w:color w:val="000000"/>
            <w:lang w:val="es-ES_tradnl"/>
          </w:rPr>
          <w:delText>Together with an evaluation of the accuracy of cytological analysis compared to histopathology the study aims to analyse the possibility of establishing fundamental prognostic criterias prior to surgery. </w:delText>
        </w:r>
      </w:del>
    </w:p>
    <w:p w14:paraId="33C83B9B" w14:textId="6F992846" w:rsidR="003475FB" w:rsidRPr="00E04CB0" w:rsidRDefault="00E04CB0" w:rsidP="00E04CB0">
      <w:pPr>
        <w:spacing w:after="240"/>
        <w:rPr>
          <w:rFonts w:ascii="Times" w:eastAsia="Times New Roman" w:hAnsi="Times" w:cs="Times New Roman"/>
          <w:sz w:val="20"/>
          <w:szCs w:val="20"/>
          <w:lang w:val="es-ES_tradnl"/>
        </w:rPr>
      </w:pPr>
      <w:r>
        <w:rPr>
          <w:rFonts w:ascii="Times" w:eastAsia="Times New Roman" w:hAnsi="Times" w:cs="Times New Roman"/>
          <w:sz w:val="20"/>
          <w:szCs w:val="20"/>
          <w:lang w:val="es-ES_tradnl"/>
        </w:rPr>
        <w:br/>
      </w:r>
      <w:r>
        <w:rPr>
          <w:rFonts w:ascii="Times" w:eastAsia="Times New Roman" w:hAnsi="Times" w:cs="Times New Roman"/>
          <w:sz w:val="20"/>
          <w:szCs w:val="20"/>
          <w:lang w:val="es-ES_tradnl"/>
        </w:rPr>
        <w:br/>
      </w:r>
      <w:proofErr w:type="spellStart"/>
      <w:r w:rsidR="003475FB" w:rsidRPr="003475FB">
        <w:rPr>
          <w:rFonts w:eastAsiaTheme="minorEastAsia" w:cs="Times New Roman"/>
          <w:color w:val="000000"/>
          <w:lang w:val="es-ES_tradnl"/>
        </w:rPr>
        <w:t>Datasheet</w:t>
      </w:r>
      <w:proofErr w:type="spellEnd"/>
      <w:r w:rsidR="003475FB"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="003475FB" w:rsidRPr="003475FB">
        <w:rPr>
          <w:rFonts w:eastAsiaTheme="minorEastAsia" w:cs="Times New Roman"/>
          <w:color w:val="000000"/>
          <w:lang w:val="es-ES_tradnl"/>
        </w:rPr>
        <w:t>tanker</w:t>
      </w:r>
      <w:proofErr w:type="spellEnd"/>
      <w:r w:rsidR="003475FB" w:rsidRPr="003475FB">
        <w:rPr>
          <w:rFonts w:eastAsiaTheme="minorEastAsia" w:cs="Times New Roman"/>
          <w:color w:val="000000"/>
          <w:lang w:val="es-ES_tradnl"/>
        </w:rPr>
        <w:t>:</w:t>
      </w:r>
    </w:p>
    <w:p w14:paraId="23A38360" w14:textId="1EF50A29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Race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(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blandings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,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stor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,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lille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>)</w:t>
      </w:r>
      <w:r w:rsidR="00247166">
        <w:rPr>
          <w:rFonts w:eastAsiaTheme="minorEastAsia" w:cs="Times New Roman"/>
          <w:color w:val="000000"/>
          <w:lang w:val="es-ES_tradnl"/>
        </w:rPr>
        <w:t xml:space="preserve"> </w:t>
      </w:r>
      <w:ins w:id="38" w:author="Sophie Emilie Søborg Agger" w:date="2020-09-21T08:35:00Z">
        <w:r w:rsidR="00247166">
          <w:rPr>
            <w:rFonts w:eastAsiaTheme="minorEastAsia" w:cs="Times New Roman"/>
            <w:color w:val="000000"/>
            <w:lang w:val="es-ES_tradnl"/>
          </w:rPr>
          <w:t xml:space="preserve">– </w:t>
        </w:r>
        <w:proofErr w:type="spellStart"/>
        <w:r w:rsidR="00247166">
          <w:rPr>
            <w:rFonts w:eastAsiaTheme="minorEastAsia" w:cs="Times New Roman"/>
            <w:color w:val="000000"/>
            <w:lang w:val="es-ES_tradnl"/>
          </w:rPr>
          <w:t>notér</w:t>
        </w:r>
        <w:proofErr w:type="spellEnd"/>
        <w:r w:rsidR="00247166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247166">
          <w:rPr>
            <w:rFonts w:eastAsiaTheme="minorEastAsia" w:cs="Times New Roman"/>
            <w:color w:val="000000"/>
            <w:lang w:val="es-ES_tradnl"/>
          </w:rPr>
          <w:t>race</w:t>
        </w:r>
        <w:proofErr w:type="spellEnd"/>
        <w:r w:rsidR="00247166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247166">
          <w:rPr>
            <w:rFonts w:eastAsiaTheme="minorEastAsia" w:cs="Times New Roman"/>
            <w:color w:val="000000"/>
            <w:lang w:val="es-ES_tradnl"/>
          </w:rPr>
          <w:t>og</w:t>
        </w:r>
        <w:proofErr w:type="spellEnd"/>
        <w:r w:rsidR="00247166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247166">
          <w:rPr>
            <w:rFonts w:eastAsiaTheme="minorEastAsia" w:cs="Times New Roman"/>
            <w:color w:val="000000"/>
            <w:lang w:val="es-ES_tradnl"/>
          </w:rPr>
          <w:t>vægt</w:t>
        </w:r>
        <w:proofErr w:type="spellEnd"/>
        <w:r w:rsidR="00247166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247166">
          <w:rPr>
            <w:rFonts w:eastAsiaTheme="minorEastAsia" w:cs="Times New Roman"/>
            <w:color w:val="000000"/>
            <w:lang w:val="es-ES_tradnl"/>
          </w:rPr>
          <w:t>når</w:t>
        </w:r>
        <w:proofErr w:type="spellEnd"/>
        <w:r w:rsidR="00247166">
          <w:rPr>
            <w:rFonts w:eastAsiaTheme="minorEastAsia" w:cs="Times New Roman"/>
            <w:color w:val="000000"/>
            <w:lang w:val="es-ES_tradnl"/>
          </w:rPr>
          <w:t xml:space="preserve"> i </w:t>
        </w:r>
        <w:proofErr w:type="spellStart"/>
        <w:r w:rsidR="00247166">
          <w:rPr>
            <w:rFonts w:eastAsiaTheme="minorEastAsia" w:cs="Times New Roman"/>
            <w:color w:val="000000"/>
            <w:lang w:val="es-ES_tradnl"/>
          </w:rPr>
          <w:t>indsamler</w:t>
        </w:r>
      </w:ins>
      <w:proofErr w:type="spellEnd"/>
    </w:p>
    <w:p w14:paraId="52F3BA16" w14:textId="1ED5F948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Alder</w:t>
      </w:r>
      <w:proofErr w:type="spellEnd"/>
      <w:ins w:id="39" w:author="Sophie Emilie Søborg Agger" w:date="2020-09-21T08:57:00Z">
        <w:r w:rsidR="00C50C3A">
          <w:rPr>
            <w:rFonts w:eastAsiaTheme="minorEastAsia" w:cs="Times New Roman"/>
            <w:color w:val="000000"/>
            <w:lang w:val="es-ES_tradnl"/>
          </w:rPr>
          <w:t xml:space="preserve"> –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notér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datoer</w:t>
        </w:r>
      </w:ins>
      <w:proofErr w:type="spellEnd"/>
    </w:p>
    <w:p w14:paraId="6B36D161" w14:textId="79AACA75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Neutraliserings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status</w:t>
      </w:r>
      <w:ins w:id="40" w:author="Sophie Emilie Søborg Agger" w:date="2020-09-21T08:35:00Z">
        <w:r w:rsidR="00247166">
          <w:rPr>
            <w:rFonts w:eastAsiaTheme="minorEastAsia" w:cs="Times New Roman"/>
            <w:color w:val="000000"/>
            <w:lang w:val="es-ES_tradnl"/>
          </w:rPr>
          <w:t xml:space="preserve"> – </w:t>
        </w:r>
        <w:proofErr w:type="spellStart"/>
        <w:r w:rsidR="00247166">
          <w:rPr>
            <w:rFonts w:eastAsiaTheme="minorEastAsia" w:cs="Times New Roman"/>
            <w:color w:val="000000"/>
            <w:lang w:val="es-ES_tradnl"/>
          </w:rPr>
          <w:t>og</w:t>
        </w:r>
        <w:proofErr w:type="spellEnd"/>
        <w:r w:rsidR="00247166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247166">
          <w:rPr>
            <w:rFonts w:eastAsiaTheme="minorEastAsia" w:cs="Times New Roman"/>
            <w:color w:val="000000"/>
            <w:lang w:val="es-ES_tradnl"/>
          </w:rPr>
          <w:t>tidspunkt</w:t>
        </w:r>
        <w:proofErr w:type="spellEnd"/>
        <w:r w:rsidR="00247166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247166">
          <w:rPr>
            <w:rFonts w:eastAsiaTheme="minorEastAsia" w:cs="Times New Roman"/>
            <w:color w:val="000000"/>
            <w:lang w:val="es-ES_tradnl"/>
          </w:rPr>
          <w:t>om</w:t>
        </w:r>
        <w:proofErr w:type="spellEnd"/>
        <w:r w:rsidR="00247166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247166">
          <w:rPr>
            <w:rFonts w:eastAsiaTheme="minorEastAsia" w:cs="Times New Roman"/>
            <w:color w:val="000000"/>
            <w:lang w:val="es-ES_tradnl"/>
          </w:rPr>
          <w:t>muligt</w:t>
        </w:r>
      </w:ins>
      <w:proofErr w:type="spellEnd"/>
      <w:ins w:id="41" w:author="Sophie Emilie Søborg Agger" w:date="2020-09-21T09:47:00Z">
        <w:r w:rsidR="000D4D58">
          <w:rPr>
            <w:rFonts w:eastAsiaTheme="minorEastAsia" w:cs="Times New Roman"/>
            <w:color w:val="000000"/>
            <w:lang w:val="es-ES_tradnl"/>
          </w:rPr>
          <w:t xml:space="preserve"> </w:t>
        </w:r>
      </w:ins>
    </w:p>
    <w:p w14:paraId="310B6BF4" w14:textId="77777777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Løbetid</w:t>
      </w:r>
      <w:proofErr w:type="spellEnd"/>
    </w:p>
    <w:p w14:paraId="1E3930E8" w14:textId="77777777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r w:rsidRPr="003475FB">
        <w:rPr>
          <w:rFonts w:eastAsiaTheme="minorEastAsia" w:cs="Times New Roman"/>
          <w:color w:val="000000"/>
          <w:lang w:val="es-ES_tradnl"/>
        </w:rPr>
        <w:t>BDS</w:t>
      </w:r>
    </w:p>
    <w:p w14:paraId="1315EFC7" w14:textId="77777777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r w:rsidRPr="003475FB">
        <w:rPr>
          <w:rFonts w:eastAsiaTheme="minorEastAsia" w:cs="Times New Roman"/>
          <w:color w:val="000000"/>
          <w:lang w:val="es-ES_tradnl"/>
        </w:rPr>
        <w:lastRenderedPageBreak/>
        <w:t xml:space="preserve">Tumor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størrelse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br/>
        <w:t xml:space="preserve">Tumor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antal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og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r w:rsidRPr="003475FB">
        <w:rPr>
          <w:rFonts w:eastAsiaTheme="minorEastAsia" w:cs="Times New Roman"/>
          <w:color w:val="000000"/>
          <w:lang w:val="es-ES_tradnl"/>
        </w:rPr>
        <w:br/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lokalisation</w:t>
      </w:r>
      <w:proofErr w:type="spellEnd"/>
    </w:p>
    <w:p w14:paraId="4B9C614F" w14:textId="190DEF0A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Tidsperiode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fra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tumorfund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til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præsentation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i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klinikken</w:t>
      </w:r>
      <w:proofErr w:type="spellEnd"/>
      <w:ins w:id="42" w:author="Sophie Emilie Søborg Agger" w:date="2020-09-21T08:35:00Z">
        <w:r w:rsidR="00247166">
          <w:rPr>
            <w:rFonts w:eastAsiaTheme="minorEastAsia" w:cs="Times New Roman"/>
            <w:color w:val="000000"/>
            <w:lang w:val="es-ES_tradnl"/>
          </w:rPr>
          <w:t xml:space="preserve"> –</w:t>
        </w:r>
      </w:ins>
      <w:ins w:id="43" w:author="Sophie Emilie Søborg Agger" w:date="2020-09-21T09:13:00Z">
        <w:r w:rsidR="00826732">
          <w:rPr>
            <w:rFonts w:eastAsiaTheme="minorEastAsia" w:cs="Times New Roman"/>
            <w:color w:val="000000"/>
            <w:lang w:val="es-ES_tradnl"/>
          </w:rPr>
          <w:t xml:space="preserve"> </w:t>
        </w:r>
      </w:ins>
      <w:proofErr w:type="spellStart"/>
      <w:ins w:id="44" w:author="Sophie Emilie Søborg Agger" w:date="2020-09-21T09:05:00Z">
        <w:r w:rsidR="00826732">
          <w:rPr>
            <w:rFonts w:eastAsiaTheme="minorEastAsia" w:cs="Times New Roman"/>
            <w:color w:val="000000"/>
            <w:lang w:val="es-ES_tradnl"/>
          </w:rPr>
          <w:t>stor</w:t>
        </w:r>
        <w:proofErr w:type="spellEnd"/>
        <w:r w:rsidR="00826732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826732">
          <w:rPr>
            <w:rFonts w:eastAsiaTheme="minorEastAsia" w:cs="Times New Roman"/>
            <w:color w:val="000000"/>
            <w:lang w:val="es-ES_tradnl"/>
          </w:rPr>
          <w:t>fejlmargen</w:t>
        </w:r>
      </w:ins>
      <w:proofErr w:type="spellEnd"/>
      <w:ins w:id="45" w:author="Sophie Emilie Søborg Agger" w:date="2020-09-21T09:13:00Z">
        <w:r w:rsidR="00826732">
          <w:rPr>
            <w:rFonts w:eastAsiaTheme="minorEastAsia" w:cs="Times New Roman"/>
            <w:color w:val="000000"/>
            <w:lang w:val="es-ES_tradnl"/>
          </w:rPr>
          <w:t xml:space="preserve">, </w:t>
        </w:r>
        <w:proofErr w:type="spellStart"/>
        <w:r w:rsidR="00826732">
          <w:rPr>
            <w:rFonts w:eastAsiaTheme="minorEastAsia" w:cs="Times New Roman"/>
            <w:color w:val="000000"/>
            <w:lang w:val="es-ES_tradnl"/>
          </w:rPr>
          <w:t>håndtering</w:t>
        </w:r>
        <w:proofErr w:type="spellEnd"/>
        <w:r w:rsidR="00826732">
          <w:rPr>
            <w:rFonts w:eastAsiaTheme="minorEastAsia" w:cs="Times New Roman"/>
            <w:color w:val="000000"/>
            <w:lang w:val="es-ES_tradnl"/>
          </w:rPr>
          <w:t>?</w:t>
        </w:r>
      </w:ins>
    </w:p>
    <w:p w14:paraId="494E007F" w14:textId="67BE9C08" w:rsidR="003475FB" w:rsidRPr="003475FB" w:rsidRDefault="00C50C3A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P</w:t>
      </w:r>
      <w:r w:rsidR="003475FB" w:rsidRPr="003475FB">
        <w:rPr>
          <w:rFonts w:eastAsiaTheme="minorEastAsia" w:cs="Times New Roman"/>
          <w:color w:val="000000"/>
          <w:lang w:val="es-ES_tradnl"/>
        </w:rPr>
        <w:t>seudodrægtighed</w:t>
      </w:r>
      <w:proofErr w:type="spellEnd"/>
      <w:ins w:id="46" w:author="Sophie Emilie Søborg Agger" w:date="2020-09-21T09:03:00Z">
        <w:r>
          <w:rPr>
            <w:rFonts w:eastAsiaTheme="minorEastAsia" w:cs="Times New Roman"/>
            <w:color w:val="000000"/>
            <w:lang w:val="es-ES_tradnl"/>
          </w:rPr>
          <w:t xml:space="preserve"> – </w:t>
        </w:r>
      </w:ins>
      <w:proofErr w:type="spellStart"/>
      <w:ins w:id="47" w:author="Sophie Emilie Søborg Agger" w:date="2020-09-21T09:11:00Z">
        <w:r w:rsidR="00826732">
          <w:rPr>
            <w:rFonts w:eastAsiaTheme="minorEastAsia" w:cs="Times New Roman"/>
            <w:color w:val="000000"/>
            <w:lang w:val="es-ES_tradnl"/>
          </w:rPr>
          <w:t>dichotomous</w:t>
        </w:r>
      </w:ins>
      <w:proofErr w:type="spellEnd"/>
      <w:ins w:id="48" w:author="Sophie Emilie Søborg Agger" w:date="2020-09-21T09:03:00Z">
        <w:r w:rsidR="00826732">
          <w:rPr>
            <w:rFonts w:eastAsiaTheme="minorEastAsia" w:cs="Times New Roman"/>
            <w:color w:val="000000"/>
            <w:lang w:val="es-ES_tradnl"/>
          </w:rPr>
          <w:t>?</w:t>
        </w:r>
      </w:ins>
    </w:p>
    <w:p w14:paraId="5075D816" w14:textId="1BC32C11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Tidligere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medicinering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og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sygdom</w:t>
      </w:r>
      <w:proofErr w:type="spellEnd"/>
      <w:ins w:id="49" w:author="Sophie Emilie Søborg Agger" w:date="2020-09-21T09:03:00Z">
        <w:r w:rsidR="00826732">
          <w:rPr>
            <w:rFonts w:eastAsiaTheme="minorEastAsia" w:cs="Times New Roman"/>
            <w:color w:val="000000"/>
            <w:lang w:val="es-ES_tradnl"/>
          </w:rPr>
          <w:t xml:space="preserve"> – </w:t>
        </w:r>
        <w:proofErr w:type="spellStart"/>
        <w:r w:rsidR="00826732">
          <w:rPr>
            <w:rFonts w:eastAsiaTheme="minorEastAsia" w:cs="Times New Roman"/>
            <w:color w:val="000000"/>
            <w:lang w:val="es-ES_tradnl"/>
          </w:rPr>
          <w:t>hvordan</w:t>
        </w:r>
        <w:proofErr w:type="spellEnd"/>
        <w:r w:rsidR="00826732">
          <w:rPr>
            <w:rFonts w:eastAsiaTheme="minorEastAsia" w:cs="Times New Roman"/>
            <w:color w:val="000000"/>
            <w:lang w:val="es-ES_tradnl"/>
          </w:rPr>
          <w:t xml:space="preserve"> vil i </w:t>
        </w:r>
        <w:proofErr w:type="spellStart"/>
        <w:r w:rsidR="00826732">
          <w:rPr>
            <w:rFonts w:eastAsiaTheme="minorEastAsia" w:cs="Times New Roman"/>
            <w:color w:val="000000"/>
            <w:lang w:val="es-ES_tradnl"/>
          </w:rPr>
          <w:t>håndtere</w:t>
        </w:r>
        <w:proofErr w:type="spellEnd"/>
        <w:r w:rsidR="00826732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826732">
          <w:rPr>
            <w:rFonts w:eastAsiaTheme="minorEastAsia" w:cs="Times New Roman"/>
            <w:color w:val="000000"/>
            <w:lang w:val="es-ES_tradnl"/>
          </w:rPr>
          <w:t>det</w:t>
        </w:r>
        <w:proofErr w:type="spellEnd"/>
        <w:r w:rsidR="00826732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826732">
          <w:rPr>
            <w:rFonts w:eastAsiaTheme="minorEastAsia" w:cs="Times New Roman"/>
            <w:color w:val="000000"/>
            <w:lang w:val="es-ES_tradnl"/>
          </w:rPr>
          <w:t>som</w:t>
        </w:r>
        <w:proofErr w:type="spellEnd"/>
        <w:r w:rsidR="00826732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826732">
          <w:rPr>
            <w:rFonts w:eastAsiaTheme="minorEastAsia" w:cs="Times New Roman"/>
            <w:color w:val="000000"/>
            <w:lang w:val="es-ES_tradnl"/>
          </w:rPr>
          <w:t>variabel</w:t>
        </w:r>
        <w:proofErr w:type="spellEnd"/>
        <w:r w:rsidR="00826732">
          <w:rPr>
            <w:rFonts w:eastAsiaTheme="minorEastAsia" w:cs="Times New Roman"/>
            <w:color w:val="000000"/>
            <w:lang w:val="es-ES_tradnl"/>
          </w:rPr>
          <w:t>?</w:t>
        </w:r>
      </w:ins>
    </w:p>
    <w:p w14:paraId="53EF9690" w14:textId="1CC6DAC9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Nuværende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medicinering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og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sygdom</w:t>
      </w:r>
      <w:proofErr w:type="spellEnd"/>
      <w:ins w:id="50" w:author="Sophie Emilie Søborg Agger" w:date="2020-09-21T09:03:00Z">
        <w:r w:rsidR="00826732">
          <w:rPr>
            <w:rFonts w:eastAsiaTheme="minorEastAsia" w:cs="Times New Roman"/>
            <w:color w:val="000000"/>
            <w:lang w:val="es-ES_tradnl"/>
          </w:rPr>
          <w:t xml:space="preserve"> – </w:t>
        </w:r>
      </w:ins>
      <w:ins w:id="51" w:author="Sophie Emilie Søborg Agger" w:date="2020-09-21T09:33:00Z">
        <w:r w:rsidR="009B7BDE">
          <w:rPr>
            <w:rFonts w:eastAsiaTheme="minorEastAsia" w:cs="Times New Roman"/>
            <w:color w:val="000000"/>
            <w:lang w:val="es-ES_tradnl"/>
          </w:rPr>
          <w:t>-||-</w:t>
        </w:r>
      </w:ins>
    </w:p>
    <w:p w14:paraId="296FF299" w14:textId="283B8A60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Cytologisvar</w:t>
      </w:r>
      <w:proofErr w:type="spellEnd"/>
      <w:ins w:id="52" w:author="Sophie Emilie Søborg Agger" w:date="2020-09-21T09:05:00Z">
        <w:r w:rsidR="00826732">
          <w:rPr>
            <w:rFonts w:eastAsiaTheme="minorEastAsia" w:cs="Times New Roman"/>
            <w:color w:val="000000"/>
            <w:lang w:val="es-ES_tradnl"/>
          </w:rPr>
          <w:t xml:space="preserve"> – </w:t>
        </w:r>
      </w:ins>
      <w:ins w:id="53" w:author="Sophie Emilie Søborg Agger" w:date="2020-09-21T09:33:00Z">
        <w:r w:rsidR="009B7BDE">
          <w:rPr>
            <w:rFonts w:eastAsiaTheme="minorEastAsia" w:cs="Times New Roman"/>
            <w:color w:val="000000"/>
            <w:lang w:val="es-ES_tradnl"/>
          </w:rPr>
          <w:t>-||-</w:t>
        </w:r>
      </w:ins>
    </w:p>
    <w:p w14:paraId="46BA9AB8" w14:textId="414368AA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proofErr w:type="gramStart"/>
      <w:r w:rsidRPr="003475FB">
        <w:rPr>
          <w:rFonts w:eastAsiaTheme="minorEastAsia" w:cs="Times New Roman"/>
          <w:color w:val="000000"/>
          <w:lang w:val="es-ES_tradnl"/>
        </w:rPr>
        <w:t>Røntgensvar</w:t>
      </w:r>
      <w:proofErr w:type="spellEnd"/>
      <w:ins w:id="54" w:author="Sophie Emilie Søborg Agger" w:date="2020-09-21T08:39:00Z">
        <w:r w:rsidR="00247166">
          <w:rPr>
            <w:rFonts w:eastAsiaTheme="minorEastAsia" w:cs="Times New Roman"/>
            <w:color w:val="000000"/>
            <w:lang w:val="es-ES_tradnl"/>
          </w:rPr>
          <w:t xml:space="preserve"> </w:t>
        </w:r>
      </w:ins>
      <w:ins w:id="55" w:author="Sophie Emilie Søborg Agger" w:date="2020-09-21T09:33:00Z">
        <w:r w:rsidR="009B7BDE">
          <w:rPr>
            <w:rFonts w:eastAsiaTheme="minorEastAsia" w:cs="Times New Roman"/>
            <w:color w:val="000000"/>
            <w:lang w:val="es-ES_tradnl"/>
          </w:rPr>
          <w:t xml:space="preserve"> -</w:t>
        </w:r>
        <w:proofErr w:type="gramEnd"/>
        <w:r w:rsidR="009B7BDE">
          <w:rPr>
            <w:rFonts w:eastAsiaTheme="minorEastAsia" w:cs="Times New Roman"/>
            <w:color w:val="000000"/>
            <w:lang w:val="es-ES_tradnl"/>
          </w:rPr>
          <w:t xml:space="preserve"> -||-</w:t>
        </w:r>
      </w:ins>
    </w:p>
    <w:p w14:paraId="7FCE5517" w14:textId="30CE8E46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Blodprøvesvar</w:t>
      </w:r>
      <w:proofErr w:type="spellEnd"/>
      <w:ins w:id="56" w:author="Sophie Emilie Søborg Agger" w:date="2020-09-21T08:59:00Z">
        <w:r w:rsidR="00C50C3A">
          <w:rPr>
            <w:rFonts w:eastAsiaTheme="minorEastAsia" w:cs="Times New Roman"/>
            <w:color w:val="000000"/>
            <w:lang w:val="es-ES_tradnl"/>
          </w:rPr>
          <w:t xml:space="preserve"> –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hvad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tænker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i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her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? </w:t>
        </w:r>
        <w:proofErr w:type="gramStart"/>
        <w:r w:rsidR="00C50C3A">
          <w:rPr>
            <w:rFonts w:eastAsiaTheme="minorEastAsia" w:cs="Times New Roman"/>
            <w:color w:val="000000"/>
            <w:lang w:val="es-ES_tradnl"/>
          </w:rPr>
          <w:t xml:space="preserve">Vil i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nedskrive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alle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resultater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,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kun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afvigende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,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hvilke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vil i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bruge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>?</w:t>
        </w:r>
        <w:proofErr w:type="gram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</w:ins>
    </w:p>
    <w:p w14:paraId="107BCE8E" w14:textId="03FCFB16" w:rsidR="00C50C3A" w:rsidRDefault="003475FB" w:rsidP="003475FB">
      <w:pPr>
        <w:rPr>
          <w:ins w:id="57" w:author="Sophie Emilie Søborg Agger" w:date="2020-09-21T09:01:00Z"/>
          <w:rFonts w:eastAsiaTheme="minorEastAsia" w:cs="Times New Roman"/>
          <w:color w:val="00000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histopatologi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del w:id="58" w:author="Sophie Emilie Søborg Agger" w:date="2020-09-21T09:01:00Z">
        <w:r w:rsidRPr="003475FB" w:rsidDel="00C50C3A">
          <w:rPr>
            <w:rFonts w:eastAsiaTheme="minorEastAsia" w:cs="Times New Roman"/>
            <w:color w:val="000000"/>
            <w:lang w:val="es-ES_tradnl"/>
          </w:rPr>
          <w:delText>-</w:delText>
        </w:r>
      </w:del>
      <w:ins w:id="59" w:author="Sophie Emilie Søborg Agger" w:date="2020-09-21T09:01:00Z">
        <w:r w:rsidR="00C50C3A">
          <w:rPr>
            <w:rFonts w:eastAsiaTheme="minorEastAsia" w:cs="Times New Roman"/>
            <w:color w:val="000000"/>
            <w:lang w:val="es-ES_tradnl"/>
          </w:rPr>
          <w:t>–</w:t>
        </w:r>
      </w:ins>
      <w:r w:rsidRPr="003475FB">
        <w:rPr>
          <w:rFonts w:eastAsiaTheme="minorEastAsia" w:cs="Times New Roman"/>
          <w:color w:val="000000"/>
          <w:lang w:val="es-ES_tradnl"/>
        </w:rPr>
        <w:t xml:space="preserve"> </w:t>
      </w:r>
      <w:proofErr w:type="spellStart"/>
      <w:r w:rsidRPr="003475FB">
        <w:rPr>
          <w:rFonts w:eastAsiaTheme="minorEastAsia" w:cs="Times New Roman"/>
          <w:color w:val="000000"/>
          <w:lang w:val="es-ES_tradnl"/>
        </w:rPr>
        <w:t>grading</w:t>
      </w:r>
      <w:proofErr w:type="spellEnd"/>
      <w:ins w:id="60" w:author="Sophie Emilie Søborg Agger" w:date="2020-09-21T09:01:00Z">
        <w:r w:rsidR="00C50C3A">
          <w:rPr>
            <w:rFonts w:eastAsiaTheme="minorEastAsia" w:cs="Times New Roman"/>
            <w:color w:val="000000"/>
            <w:lang w:val="es-ES_tradnl"/>
          </w:rPr>
          <w:t xml:space="preserve"> –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håndtering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af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svar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med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multiple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diagnoser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? </w:t>
        </w:r>
      </w:ins>
    </w:p>
    <w:p w14:paraId="1B393777" w14:textId="65328970" w:rsidR="00C50C3A" w:rsidRPr="00C50C3A" w:rsidRDefault="00C50C3A" w:rsidP="003475FB">
      <w:pPr>
        <w:rPr>
          <w:rFonts w:eastAsiaTheme="minorEastAsia" w:cs="Times New Roman"/>
          <w:color w:val="000000"/>
          <w:lang w:val="es-ES_tradnl"/>
          <w:rPrChange w:id="61" w:author="Sophie Emilie Søborg Agger" w:date="2020-09-21T09:01:00Z">
            <w:rPr>
              <w:rFonts w:ascii="Times" w:eastAsiaTheme="minorEastAsia" w:hAnsi="Times" w:cs="Times New Roman"/>
              <w:sz w:val="20"/>
              <w:szCs w:val="20"/>
              <w:lang w:val="es-ES_tradnl"/>
            </w:rPr>
          </w:rPrChange>
        </w:rPr>
      </w:pPr>
      <w:proofErr w:type="spellStart"/>
      <w:ins w:id="62" w:author="Sophie Emilie Søborg Agger" w:date="2020-09-21T09:01:00Z">
        <w:r>
          <w:rPr>
            <w:rFonts w:eastAsiaTheme="minorEastAsia" w:cs="Times New Roman"/>
            <w:color w:val="000000"/>
            <w:lang w:val="es-ES_tradnl"/>
          </w:rPr>
          <w:t>Margener</w:t>
        </w:r>
      </w:ins>
      <w:proofErr w:type="spellEnd"/>
      <w:ins w:id="63" w:author="Sophie Emilie Søborg Agger" w:date="2020-09-21T09:06:00Z">
        <w:r w:rsidR="00826732">
          <w:rPr>
            <w:rFonts w:eastAsiaTheme="minorEastAsia" w:cs="Times New Roman"/>
            <w:color w:val="000000"/>
            <w:lang w:val="es-ES_tradnl"/>
          </w:rPr>
          <w:t xml:space="preserve"> – </w:t>
        </w:r>
        <w:proofErr w:type="spellStart"/>
        <w:r w:rsidR="00826732">
          <w:rPr>
            <w:rFonts w:eastAsiaTheme="minorEastAsia" w:cs="Times New Roman"/>
            <w:color w:val="000000"/>
            <w:lang w:val="es-ES_tradnl"/>
          </w:rPr>
          <w:t>tænk</w:t>
        </w:r>
        <w:proofErr w:type="spellEnd"/>
        <w:r w:rsidR="00826732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826732">
          <w:rPr>
            <w:rFonts w:eastAsiaTheme="minorEastAsia" w:cs="Times New Roman"/>
            <w:color w:val="000000"/>
            <w:lang w:val="es-ES_tradnl"/>
          </w:rPr>
          <w:t>over</w:t>
        </w:r>
        <w:proofErr w:type="spellEnd"/>
        <w:r w:rsidR="00826732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826732">
          <w:rPr>
            <w:rFonts w:eastAsiaTheme="minorEastAsia" w:cs="Times New Roman"/>
            <w:color w:val="000000"/>
            <w:lang w:val="es-ES_tradnl"/>
          </w:rPr>
          <w:t>hvordan</w:t>
        </w:r>
      </w:ins>
      <w:proofErr w:type="spellEnd"/>
    </w:p>
    <w:p w14:paraId="7720256B" w14:textId="76C47666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Staging</w:t>
      </w:r>
      <w:proofErr w:type="spellEnd"/>
      <w:ins w:id="64" w:author="Sophie Emilie Søborg Agger" w:date="2020-09-21T09:01:00Z">
        <w:r w:rsidR="00C50C3A">
          <w:rPr>
            <w:rFonts w:eastAsiaTheme="minorEastAsia" w:cs="Times New Roman"/>
            <w:color w:val="000000"/>
            <w:lang w:val="es-ES_tradnl"/>
          </w:rPr>
          <w:t xml:space="preserve"> –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rtg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,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hæ</w:t>
        </w:r>
      </w:ins>
      <w:ins w:id="65" w:author="Sophie Emilie Søborg Agger" w:date="2020-09-21T09:02:00Z">
        <w:r w:rsidR="00C50C3A">
          <w:rPr>
            <w:rFonts w:eastAsiaTheme="minorEastAsia" w:cs="Times New Roman"/>
            <w:color w:val="000000"/>
            <w:lang w:val="es-ES_tradnl"/>
          </w:rPr>
          <w:t>m+bio+cyt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under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her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?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Eller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som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separat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variabel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 “</w:t>
        </w:r>
        <w:proofErr w:type="spellStart"/>
        <w:r w:rsidR="00C50C3A">
          <w:rPr>
            <w:rFonts w:eastAsiaTheme="minorEastAsia" w:cs="Times New Roman"/>
            <w:color w:val="000000"/>
            <w:lang w:val="es-ES_tradnl"/>
          </w:rPr>
          <w:t>Stage</w:t>
        </w:r>
        <w:proofErr w:type="spellEnd"/>
        <w:r w:rsidR="00C50C3A">
          <w:rPr>
            <w:rFonts w:eastAsiaTheme="minorEastAsia" w:cs="Times New Roman"/>
            <w:color w:val="000000"/>
            <w:lang w:val="es-ES_tradnl"/>
          </w:rPr>
          <w:t xml:space="preserve">”? </w:t>
        </w:r>
      </w:ins>
    </w:p>
    <w:p w14:paraId="18C3FF14" w14:textId="47E1848B" w:rsidR="00247166" w:rsidRDefault="003475FB" w:rsidP="003475FB">
      <w:pPr>
        <w:rPr>
          <w:ins w:id="66" w:author="Sophie Emilie Søborg Agger" w:date="2020-09-21T08:36:00Z"/>
          <w:rFonts w:eastAsiaTheme="minorEastAsia" w:cs="Times New Roman"/>
          <w:color w:val="00000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Operationstype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>?</w:t>
      </w:r>
      <w:ins w:id="67" w:author="Sophie Emilie Søborg Agger" w:date="2020-09-21T08:36:00Z">
        <w:r w:rsidR="00247166">
          <w:rPr>
            <w:rFonts w:eastAsiaTheme="minorEastAsia" w:cs="Times New Roman"/>
            <w:color w:val="000000"/>
            <w:lang w:val="es-ES_tradnl"/>
          </w:rPr>
          <w:t xml:space="preserve"> – </w:t>
        </w:r>
        <w:proofErr w:type="spellStart"/>
        <w:r w:rsidR="00247166">
          <w:rPr>
            <w:rFonts w:eastAsiaTheme="minorEastAsia" w:cs="Times New Roman"/>
            <w:color w:val="000000"/>
            <w:lang w:val="es-ES_tradnl"/>
          </w:rPr>
          <w:t>surgical</w:t>
        </w:r>
        <w:proofErr w:type="spellEnd"/>
        <w:r w:rsidR="00247166"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 w:rsidR="00247166">
          <w:rPr>
            <w:rFonts w:eastAsiaTheme="minorEastAsia" w:cs="Times New Roman"/>
            <w:color w:val="000000"/>
            <w:lang w:val="es-ES_tradnl"/>
          </w:rPr>
          <w:t>dose</w:t>
        </w:r>
        <w:proofErr w:type="spellEnd"/>
      </w:ins>
    </w:p>
    <w:p w14:paraId="31A69C6B" w14:textId="2311A8ED" w:rsidR="00247166" w:rsidRPr="00247166" w:rsidRDefault="00247166" w:rsidP="003475FB">
      <w:pPr>
        <w:rPr>
          <w:rFonts w:eastAsiaTheme="minorEastAsia" w:cs="Times New Roman"/>
          <w:color w:val="000000"/>
          <w:lang w:val="es-ES_tradnl"/>
          <w:rPrChange w:id="68" w:author="Sophie Emilie Søborg Agger" w:date="2020-09-21T08:36:00Z">
            <w:rPr>
              <w:rFonts w:ascii="Times" w:eastAsiaTheme="minorEastAsia" w:hAnsi="Times" w:cs="Times New Roman"/>
              <w:sz w:val="20"/>
              <w:szCs w:val="20"/>
              <w:lang w:val="es-ES_tradnl"/>
            </w:rPr>
          </w:rPrChange>
        </w:rPr>
      </w:pPr>
      <w:proofErr w:type="spellStart"/>
      <w:ins w:id="69" w:author="Sophie Emilie Søborg Agger" w:date="2020-09-21T08:36:00Z">
        <w:r>
          <w:rPr>
            <w:rFonts w:eastAsiaTheme="minorEastAsia" w:cs="Times New Roman"/>
            <w:color w:val="000000"/>
            <w:lang w:val="es-ES_tradnl"/>
          </w:rPr>
          <w:t>PostOP</w:t>
        </w:r>
        <w:proofErr w:type="spellEnd"/>
        <w:r>
          <w:rPr>
            <w:rFonts w:eastAsiaTheme="minorEastAsia" w:cs="Times New Roman"/>
            <w:color w:val="000000"/>
            <w:lang w:val="es-ES_tradnl"/>
          </w:rPr>
          <w:t xml:space="preserve"> </w:t>
        </w:r>
        <w:proofErr w:type="spellStart"/>
        <w:r>
          <w:rPr>
            <w:rFonts w:eastAsiaTheme="minorEastAsia" w:cs="Times New Roman"/>
            <w:color w:val="000000"/>
            <w:lang w:val="es-ES_tradnl"/>
          </w:rPr>
          <w:t>komplikationer</w:t>
        </w:r>
        <w:proofErr w:type="spellEnd"/>
        <w:r>
          <w:rPr>
            <w:rFonts w:eastAsiaTheme="minorEastAsia" w:cs="Times New Roman"/>
            <w:color w:val="000000"/>
            <w:lang w:val="es-ES_tradnl"/>
          </w:rPr>
          <w:t xml:space="preserve"> (ved </w:t>
        </w:r>
        <w:proofErr w:type="spellStart"/>
        <w:r>
          <w:rPr>
            <w:rFonts w:eastAsiaTheme="minorEastAsia" w:cs="Times New Roman"/>
            <w:color w:val="000000"/>
            <w:lang w:val="es-ES_tradnl"/>
          </w:rPr>
          <w:t>første</w:t>
        </w:r>
        <w:proofErr w:type="spellEnd"/>
        <w:r>
          <w:rPr>
            <w:rFonts w:eastAsiaTheme="minorEastAsia" w:cs="Times New Roman"/>
            <w:color w:val="000000"/>
            <w:lang w:val="es-ES_tradnl"/>
          </w:rPr>
          <w:t xml:space="preserve"> control) – </w:t>
        </w:r>
        <w:proofErr w:type="spellStart"/>
        <w:r>
          <w:rPr>
            <w:rFonts w:eastAsiaTheme="minorEastAsia" w:cs="Times New Roman"/>
            <w:color w:val="000000"/>
            <w:lang w:val="es-ES_tradnl"/>
          </w:rPr>
          <w:t>serom</w:t>
        </w:r>
        <w:proofErr w:type="spellEnd"/>
        <w:r>
          <w:rPr>
            <w:rFonts w:eastAsiaTheme="minorEastAsia" w:cs="Times New Roman"/>
            <w:color w:val="000000"/>
            <w:lang w:val="es-ES_tradnl"/>
          </w:rPr>
          <w:t xml:space="preserve">, </w:t>
        </w:r>
      </w:ins>
      <w:proofErr w:type="spellStart"/>
      <w:ins w:id="70" w:author="Sophie Emilie Søborg Agger" w:date="2020-09-21T08:37:00Z">
        <w:r>
          <w:rPr>
            <w:rFonts w:eastAsiaTheme="minorEastAsia" w:cs="Times New Roman"/>
            <w:color w:val="000000"/>
            <w:lang w:val="es-ES_tradnl"/>
          </w:rPr>
          <w:t>infektion</w:t>
        </w:r>
        <w:proofErr w:type="spellEnd"/>
        <w:r>
          <w:rPr>
            <w:rFonts w:eastAsiaTheme="minorEastAsia" w:cs="Times New Roman"/>
            <w:color w:val="000000"/>
            <w:lang w:val="es-ES_tradnl"/>
          </w:rPr>
          <w:t xml:space="preserve"> etc. </w:t>
        </w:r>
      </w:ins>
    </w:p>
    <w:p w14:paraId="21692945" w14:textId="77777777" w:rsidR="003475FB" w:rsidRPr="003475FB" w:rsidRDefault="003475FB" w:rsidP="003475FB">
      <w:pPr>
        <w:rPr>
          <w:rFonts w:ascii="Times" w:eastAsiaTheme="minorEastAsia" w:hAnsi="Times" w:cs="Times New Roman"/>
          <w:sz w:val="20"/>
          <w:szCs w:val="2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recurrens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>?</w:t>
      </w:r>
    </w:p>
    <w:p w14:paraId="69A8ADA0" w14:textId="77777777" w:rsidR="00C50C3A" w:rsidRDefault="003475FB" w:rsidP="003475FB">
      <w:pPr>
        <w:rPr>
          <w:ins w:id="71" w:author="Sophie Emilie Søborg Agger" w:date="2020-09-21T08:57:00Z"/>
          <w:rFonts w:eastAsiaTheme="minorEastAsia" w:cs="Times New Roman"/>
          <w:color w:val="000000"/>
          <w:lang w:val="es-ES_tradnl"/>
        </w:rPr>
      </w:pPr>
      <w:proofErr w:type="spellStart"/>
      <w:r w:rsidRPr="003475FB">
        <w:rPr>
          <w:rFonts w:eastAsiaTheme="minorEastAsia" w:cs="Times New Roman"/>
          <w:color w:val="000000"/>
          <w:lang w:val="es-ES_tradnl"/>
        </w:rPr>
        <w:t>overlevelse</w:t>
      </w:r>
      <w:proofErr w:type="spellEnd"/>
      <w:r w:rsidRPr="003475FB">
        <w:rPr>
          <w:rFonts w:eastAsiaTheme="minorEastAsia" w:cs="Times New Roman"/>
          <w:color w:val="000000"/>
          <w:lang w:val="es-ES_tradnl"/>
        </w:rPr>
        <w:t>?</w:t>
      </w:r>
      <w:r w:rsidRPr="003475FB">
        <w:rPr>
          <w:rFonts w:eastAsiaTheme="minorEastAsia" w:cs="Times New Roman"/>
          <w:color w:val="000000"/>
          <w:lang w:val="es-ES_tradnl"/>
        </w:rPr>
        <w:br/>
      </w:r>
    </w:p>
    <w:p w14:paraId="5A610D23" w14:textId="4BB55E69" w:rsidR="003475FB" w:rsidRDefault="00C50C3A" w:rsidP="00826732">
      <w:pPr>
        <w:rPr>
          <w:ins w:id="72" w:author="Sophie Emilie Søborg Agger" w:date="2020-09-21T09:06:00Z"/>
          <w:rFonts w:ascii="Times" w:hAnsi="Times"/>
          <w:lang w:val="es-ES_tradnl"/>
        </w:rPr>
      </w:pPr>
      <w:proofErr w:type="spellStart"/>
      <w:ins w:id="73" w:author="Sophie Emilie Søborg Agger" w:date="2020-09-21T08:57:00Z">
        <w:r>
          <w:rPr>
            <w:lang w:val="es-ES_tradnl"/>
          </w:rPr>
          <w:t>Andet</w:t>
        </w:r>
        <w:proofErr w:type="spellEnd"/>
        <w:r>
          <w:rPr>
            <w:lang w:val="es-ES_tradnl"/>
          </w:rPr>
          <w:t xml:space="preserve">: </w:t>
        </w:r>
      </w:ins>
      <w:proofErr w:type="spellStart"/>
      <w:ins w:id="74" w:author="Sophie Emilie Søborg Agger" w:date="2020-09-21T08:58:00Z">
        <w:r>
          <w:rPr>
            <w:lang w:val="es-ES_tradnl"/>
          </w:rPr>
          <w:t>Alle</w:t>
        </w:r>
        <w:proofErr w:type="spellEnd"/>
        <w:r>
          <w:rPr>
            <w:lang w:val="es-ES_tradnl"/>
          </w:rPr>
          <w:t xml:space="preserve"> </w:t>
        </w:r>
        <w:proofErr w:type="spellStart"/>
        <w:r>
          <w:rPr>
            <w:lang w:val="es-ES_tradnl"/>
          </w:rPr>
          <w:t>ting</w:t>
        </w:r>
        <w:proofErr w:type="spellEnd"/>
        <w:r>
          <w:rPr>
            <w:lang w:val="es-ES_tradnl"/>
          </w:rPr>
          <w:t xml:space="preserve"> </w:t>
        </w:r>
        <w:proofErr w:type="spellStart"/>
        <w:r>
          <w:rPr>
            <w:lang w:val="es-ES_tradnl"/>
          </w:rPr>
          <w:t>som</w:t>
        </w:r>
        <w:proofErr w:type="spellEnd"/>
        <w:r>
          <w:rPr>
            <w:lang w:val="es-ES_tradnl"/>
          </w:rPr>
          <w:t xml:space="preserve"> </w:t>
        </w:r>
        <w:proofErr w:type="spellStart"/>
        <w:r>
          <w:rPr>
            <w:lang w:val="es-ES_tradnl"/>
          </w:rPr>
          <w:t>involverer</w:t>
        </w:r>
        <w:proofErr w:type="spellEnd"/>
        <w:r>
          <w:rPr>
            <w:lang w:val="es-ES_tradnl"/>
          </w:rPr>
          <w:t xml:space="preserve"> </w:t>
        </w:r>
        <w:proofErr w:type="spellStart"/>
        <w:r>
          <w:rPr>
            <w:lang w:val="es-ES_tradnl"/>
          </w:rPr>
          <w:t>perioder</w:t>
        </w:r>
        <w:proofErr w:type="spellEnd"/>
        <w:r>
          <w:rPr>
            <w:lang w:val="es-ES_tradnl"/>
          </w:rPr>
          <w:t xml:space="preserve"> (</w:t>
        </w:r>
        <w:proofErr w:type="spellStart"/>
        <w:r>
          <w:rPr>
            <w:lang w:val="es-ES_tradnl"/>
          </w:rPr>
          <w:t>alder</w:t>
        </w:r>
        <w:proofErr w:type="spellEnd"/>
        <w:r>
          <w:rPr>
            <w:lang w:val="es-ES_tradnl"/>
          </w:rPr>
          <w:t xml:space="preserve">, </w:t>
        </w:r>
        <w:proofErr w:type="spellStart"/>
        <w:r>
          <w:rPr>
            <w:lang w:val="es-ES_tradnl"/>
          </w:rPr>
          <w:t>neutalder</w:t>
        </w:r>
        <w:proofErr w:type="spellEnd"/>
        <w:r>
          <w:rPr>
            <w:lang w:val="es-ES_tradnl"/>
          </w:rPr>
          <w:t xml:space="preserve"> etc.) </w:t>
        </w:r>
        <w:proofErr w:type="spellStart"/>
        <w:r>
          <w:rPr>
            <w:lang w:val="es-ES_tradnl"/>
          </w:rPr>
          <w:t>bør</w:t>
        </w:r>
        <w:proofErr w:type="spellEnd"/>
        <w:r>
          <w:rPr>
            <w:lang w:val="es-ES_tradnl"/>
          </w:rPr>
          <w:t xml:space="preserve"> </w:t>
        </w:r>
        <w:proofErr w:type="spellStart"/>
        <w:r>
          <w:rPr>
            <w:lang w:val="es-ES_tradnl"/>
          </w:rPr>
          <w:t>noteres</w:t>
        </w:r>
        <w:proofErr w:type="spellEnd"/>
        <w:r>
          <w:rPr>
            <w:lang w:val="es-ES_tradnl"/>
          </w:rPr>
          <w:t xml:space="preserve"> </w:t>
        </w:r>
        <w:proofErr w:type="spellStart"/>
        <w:r>
          <w:rPr>
            <w:lang w:val="es-ES_tradnl"/>
          </w:rPr>
          <w:t>som</w:t>
        </w:r>
        <w:proofErr w:type="spellEnd"/>
        <w:r>
          <w:rPr>
            <w:lang w:val="es-ES_tradnl"/>
          </w:rPr>
          <w:t xml:space="preserve"> </w:t>
        </w:r>
        <w:proofErr w:type="spellStart"/>
        <w:r>
          <w:rPr>
            <w:lang w:val="es-ES_tradnl"/>
          </w:rPr>
          <w:t>datoer</w:t>
        </w:r>
        <w:proofErr w:type="spellEnd"/>
        <w:r>
          <w:rPr>
            <w:lang w:val="es-ES_tradnl"/>
          </w:rPr>
          <w:t xml:space="preserve"> i </w:t>
        </w:r>
        <w:proofErr w:type="spellStart"/>
        <w:r>
          <w:rPr>
            <w:lang w:val="es-ES_tradnl"/>
          </w:rPr>
          <w:t>tekstformat</w:t>
        </w:r>
        <w:proofErr w:type="spellEnd"/>
        <w:r>
          <w:rPr>
            <w:lang w:val="es-ES_tradnl"/>
          </w:rPr>
          <w:t xml:space="preserve">, </w:t>
        </w:r>
        <w:proofErr w:type="spellStart"/>
        <w:r>
          <w:rPr>
            <w:lang w:val="es-ES_tradnl"/>
          </w:rPr>
          <w:t>pas</w:t>
        </w:r>
        <w:proofErr w:type="spellEnd"/>
        <w:r>
          <w:rPr>
            <w:lang w:val="es-ES_tradnl"/>
          </w:rPr>
          <w:t xml:space="preserve"> </w:t>
        </w:r>
        <w:proofErr w:type="spellStart"/>
        <w:r>
          <w:rPr>
            <w:lang w:val="es-ES_tradnl"/>
          </w:rPr>
          <w:t>på</w:t>
        </w:r>
        <w:proofErr w:type="spellEnd"/>
        <w:r>
          <w:rPr>
            <w:lang w:val="es-ES_tradnl"/>
          </w:rPr>
          <w:t xml:space="preserve"> </w:t>
        </w:r>
        <w:proofErr w:type="spellStart"/>
        <w:r>
          <w:rPr>
            <w:lang w:val="es-ES_tradnl"/>
          </w:rPr>
          <w:t>med</w:t>
        </w:r>
        <w:proofErr w:type="spellEnd"/>
        <w:r>
          <w:rPr>
            <w:lang w:val="es-ES_tradnl"/>
          </w:rPr>
          <w:t xml:space="preserve"> at Excel kan lave </w:t>
        </w:r>
        <w:proofErr w:type="spellStart"/>
        <w:r>
          <w:rPr>
            <w:lang w:val="es-ES_tradnl"/>
          </w:rPr>
          <w:t>sjove</w:t>
        </w:r>
        <w:proofErr w:type="spellEnd"/>
        <w:r>
          <w:rPr>
            <w:lang w:val="es-ES_tradnl"/>
          </w:rPr>
          <w:t xml:space="preserve"> </w:t>
        </w:r>
        <w:proofErr w:type="spellStart"/>
        <w:r>
          <w:rPr>
            <w:lang w:val="es-ES_tradnl"/>
          </w:rPr>
          <w:t>ting</w:t>
        </w:r>
        <w:proofErr w:type="spellEnd"/>
        <w:r>
          <w:rPr>
            <w:lang w:val="es-ES_tradnl"/>
          </w:rPr>
          <w:t xml:space="preserve"> </w:t>
        </w:r>
        <w:proofErr w:type="spellStart"/>
        <w:r>
          <w:rPr>
            <w:lang w:val="es-ES_tradnl"/>
          </w:rPr>
          <w:t>med</w:t>
        </w:r>
        <w:proofErr w:type="spellEnd"/>
        <w:r>
          <w:rPr>
            <w:lang w:val="es-ES_tradnl"/>
          </w:rPr>
          <w:t xml:space="preserve"> </w:t>
        </w:r>
        <w:proofErr w:type="spellStart"/>
        <w:r>
          <w:rPr>
            <w:lang w:val="es-ES_tradnl"/>
          </w:rPr>
          <w:t>det</w:t>
        </w:r>
        <w:proofErr w:type="spellEnd"/>
        <w:r>
          <w:rPr>
            <w:lang w:val="es-ES_tradnl"/>
          </w:rPr>
          <w:t xml:space="preserve">. </w:t>
        </w:r>
      </w:ins>
      <w:r w:rsidR="003475FB" w:rsidRPr="003475FB">
        <w:rPr>
          <w:lang w:val="es-ES_tradnl"/>
        </w:rPr>
        <w:br/>
      </w:r>
      <w:r w:rsidR="003475FB" w:rsidRPr="003475FB">
        <w:rPr>
          <w:lang w:val="es-ES_tradnl"/>
        </w:rPr>
        <w:br/>
      </w:r>
      <w:proofErr w:type="spellStart"/>
      <w:ins w:id="75" w:author="Sophie Emilie Søborg Agger" w:date="2020-09-21T09:06:00Z">
        <w:r w:rsidR="00826732" w:rsidRPr="00A315B4">
          <w:rPr>
            <w:rFonts w:ascii="Times" w:hAnsi="Times"/>
            <w:b/>
            <w:lang w:val="es-ES_tradnl"/>
            <w:rPrChange w:id="76" w:author="Sophie Emilie Søborg Agger" w:date="2020-09-21T09:18:00Z">
              <w:rPr>
                <w:rFonts w:ascii="Times" w:hAnsi="Times"/>
                <w:lang w:val="es-ES_tradnl"/>
              </w:rPr>
            </w:rPrChange>
          </w:rPr>
          <w:t>Kommentarer</w:t>
        </w:r>
        <w:proofErr w:type="spellEnd"/>
        <w:r w:rsidR="00826732" w:rsidRPr="00A315B4">
          <w:rPr>
            <w:rFonts w:ascii="Times" w:hAnsi="Times"/>
            <w:b/>
            <w:lang w:val="es-ES_tradnl"/>
            <w:rPrChange w:id="77" w:author="Sophie Emilie Søborg Agger" w:date="2020-09-21T09:18:00Z">
              <w:rPr>
                <w:rFonts w:ascii="Times" w:hAnsi="Times"/>
                <w:lang w:val="es-ES_tradnl"/>
              </w:rPr>
            </w:rPrChange>
          </w:rPr>
          <w:t>:</w:t>
        </w:r>
      </w:ins>
    </w:p>
    <w:p w14:paraId="07F3B4B8" w14:textId="6CE7F50C" w:rsidR="00826732" w:rsidRDefault="00826732" w:rsidP="00826732">
      <w:pPr>
        <w:rPr>
          <w:ins w:id="78" w:author="Sophie Emilie Søborg Agger" w:date="2020-09-21T09:17:00Z"/>
          <w:rFonts w:ascii="Times" w:hAnsi="Times"/>
          <w:lang w:val="es-ES_tradnl"/>
        </w:rPr>
      </w:pPr>
      <w:ins w:id="79" w:author="Sophie Emilie Søborg Agger" w:date="2020-09-21T09:07:00Z">
        <w:r>
          <w:rPr>
            <w:rFonts w:ascii="Times" w:hAnsi="Times"/>
            <w:lang w:val="es-ES_tradnl"/>
          </w:rPr>
          <w:t xml:space="preserve">Fine </w:t>
        </w:r>
        <w:proofErr w:type="spellStart"/>
        <w:r>
          <w:rPr>
            <w:rFonts w:ascii="Times" w:hAnsi="Times"/>
            <w:lang w:val="es-ES_tradnl"/>
          </w:rPr>
          <w:t>tanker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om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hvilke</w:t>
        </w:r>
        <w:proofErr w:type="spellEnd"/>
        <w:r>
          <w:rPr>
            <w:rFonts w:ascii="Times" w:hAnsi="Times"/>
            <w:lang w:val="es-ES_tradnl"/>
          </w:rPr>
          <w:t xml:space="preserve"> </w:t>
        </w:r>
      </w:ins>
      <w:ins w:id="80" w:author="Sophie Emilie Søborg Agger" w:date="2020-09-21T09:11:00Z">
        <w:r>
          <w:rPr>
            <w:rFonts w:ascii="Times" w:hAnsi="Times"/>
            <w:lang w:val="es-ES_tradnl"/>
          </w:rPr>
          <w:t>data</w:t>
        </w:r>
      </w:ins>
      <w:ins w:id="81" w:author="Sophie Emilie Søborg Agger" w:date="2020-09-21T09:07:00Z">
        <w:r>
          <w:rPr>
            <w:rFonts w:ascii="Times" w:hAnsi="Times"/>
            <w:lang w:val="es-ES_tradnl"/>
          </w:rPr>
          <w:t xml:space="preserve"> i vil </w:t>
        </w:r>
        <w:proofErr w:type="spellStart"/>
        <w:r>
          <w:rPr>
            <w:rFonts w:ascii="Times" w:hAnsi="Times"/>
            <w:lang w:val="es-ES_tradnl"/>
          </w:rPr>
          <w:t>indsamle</w:t>
        </w:r>
        <w:proofErr w:type="spellEnd"/>
        <w:r>
          <w:rPr>
            <w:rFonts w:ascii="Times" w:hAnsi="Times"/>
            <w:lang w:val="es-ES_tradnl"/>
          </w:rPr>
          <w:t xml:space="preserve">, </w:t>
        </w:r>
        <w:proofErr w:type="spellStart"/>
        <w:r>
          <w:rPr>
            <w:rFonts w:ascii="Times" w:hAnsi="Times"/>
            <w:lang w:val="es-ES_tradnl"/>
          </w:rPr>
          <w:t>men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jeg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mangler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lidt</w:t>
        </w:r>
        <w:proofErr w:type="spellEnd"/>
        <w:r>
          <w:rPr>
            <w:rFonts w:ascii="Times" w:hAnsi="Times"/>
            <w:lang w:val="es-ES_tradnl"/>
          </w:rPr>
          <w:t xml:space="preserve"> en </w:t>
        </w:r>
        <w:proofErr w:type="spellStart"/>
        <w:r>
          <w:rPr>
            <w:rFonts w:ascii="Times" w:hAnsi="Times"/>
            <w:lang w:val="es-ES_tradnl"/>
          </w:rPr>
          <w:t>fornemmelse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for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hvad</w:t>
        </w:r>
        <w:proofErr w:type="spellEnd"/>
        <w:r>
          <w:rPr>
            <w:rFonts w:ascii="Times" w:hAnsi="Times"/>
            <w:lang w:val="es-ES_tradnl"/>
          </w:rPr>
          <w:t xml:space="preserve"> i vil </w:t>
        </w:r>
        <w:proofErr w:type="spellStart"/>
        <w:r>
          <w:rPr>
            <w:rFonts w:ascii="Times" w:hAnsi="Times"/>
            <w:lang w:val="es-ES_tradnl"/>
          </w:rPr>
          <w:t>med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disse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oply</w:t>
        </w:r>
      </w:ins>
      <w:ins w:id="82" w:author="Sophie Emilie Søborg Agger" w:date="2020-09-21T09:08:00Z">
        <w:r>
          <w:rPr>
            <w:rFonts w:ascii="Times" w:hAnsi="Times"/>
            <w:lang w:val="es-ES_tradnl"/>
          </w:rPr>
          <w:t>sninger</w:t>
        </w:r>
      </w:ins>
      <w:proofErr w:type="spellEnd"/>
      <w:ins w:id="83" w:author="Sophie Emilie Søborg Agger" w:date="2020-09-21T09:11:00Z">
        <w:r>
          <w:rPr>
            <w:rFonts w:ascii="Times" w:hAnsi="Times"/>
            <w:lang w:val="es-ES_tradnl"/>
          </w:rPr>
          <w:t xml:space="preserve">. </w:t>
        </w:r>
        <w:proofErr w:type="spellStart"/>
        <w:r>
          <w:rPr>
            <w:rFonts w:ascii="Times" w:hAnsi="Times"/>
            <w:lang w:val="es-ES_tradnl"/>
          </w:rPr>
          <w:t>T</w:t>
        </w:r>
      </w:ins>
      <w:ins w:id="84" w:author="Sophie Emilie Søborg Agger" w:date="2020-09-21T09:08:00Z">
        <w:r>
          <w:rPr>
            <w:rFonts w:ascii="Times" w:hAnsi="Times"/>
            <w:lang w:val="es-ES_tradnl"/>
          </w:rPr>
          <w:t>ænk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over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hvilke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analyser</w:t>
        </w:r>
        <w:proofErr w:type="spellEnd"/>
        <w:r>
          <w:rPr>
            <w:rFonts w:ascii="Times" w:hAnsi="Times"/>
            <w:lang w:val="es-ES_tradnl"/>
          </w:rPr>
          <w:t xml:space="preserve"> i vil lave </w:t>
        </w:r>
        <w:proofErr w:type="spellStart"/>
        <w:r>
          <w:rPr>
            <w:rFonts w:ascii="Times" w:hAnsi="Times"/>
            <w:lang w:val="es-ES_tradnl"/>
          </w:rPr>
          <w:t>og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hvilke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variabler</w:t>
        </w:r>
        <w:proofErr w:type="spellEnd"/>
        <w:r>
          <w:rPr>
            <w:rFonts w:ascii="Times" w:hAnsi="Times"/>
            <w:lang w:val="es-ES_tradnl"/>
          </w:rPr>
          <w:t xml:space="preserve">, </w:t>
        </w:r>
        <w:proofErr w:type="spellStart"/>
        <w:r>
          <w:rPr>
            <w:rFonts w:ascii="Times" w:hAnsi="Times"/>
            <w:lang w:val="es-ES_tradnl"/>
          </w:rPr>
          <w:t>sam</w:t>
        </w:r>
      </w:ins>
      <w:ins w:id="85" w:author="Sophie Emilie Søborg Agger" w:date="2020-09-21T09:46:00Z">
        <w:r w:rsidR="000D4D58">
          <w:rPr>
            <w:rFonts w:ascii="Times" w:hAnsi="Times"/>
            <w:lang w:val="es-ES_tradnl"/>
          </w:rPr>
          <w:t>t</w:t>
        </w:r>
      </w:ins>
      <w:proofErr w:type="spellEnd"/>
      <w:ins w:id="86" w:author="Sophie Emilie Søborg Agger" w:date="2020-09-21T09:08:00Z"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hvordan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disse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skal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være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defineret</w:t>
        </w:r>
        <w:proofErr w:type="spellEnd"/>
        <w:r>
          <w:rPr>
            <w:rFonts w:ascii="Times" w:hAnsi="Times"/>
            <w:lang w:val="es-ES_tradnl"/>
          </w:rPr>
          <w:t xml:space="preserve"> (</w:t>
        </w:r>
        <w:proofErr w:type="spellStart"/>
        <w:r>
          <w:rPr>
            <w:rFonts w:ascii="Times" w:hAnsi="Times"/>
            <w:lang w:val="es-ES_tradnl"/>
          </w:rPr>
          <w:t>f.eks</w:t>
        </w:r>
        <w:proofErr w:type="spellEnd"/>
        <w:r>
          <w:rPr>
            <w:rFonts w:ascii="Times" w:hAnsi="Times"/>
            <w:lang w:val="es-ES_tradnl"/>
          </w:rPr>
          <w:t xml:space="preserve">. </w:t>
        </w:r>
        <w:proofErr w:type="spellStart"/>
        <w:r>
          <w:rPr>
            <w:rFonts w:ascii="Times" w:hAnsi="Times"/>
            <w:lang w:val="es-ES_tradnl"/>
          </w:rPr>
          <w:t>skal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margener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vær</w:t>
        </w:r>
      </w:ins>
      <w:ins w:id="87" w:author="Sophie Emilie Søborg Agger" w:date="2020-09-21T09:11:00Z">
        <w:r>
          <w:rPr>
            <w:rFonts w:ascii="Times" w:hAnsi="Times"/>
            <w:lang w:val="es-ES_tradnl"/>
          </w:rPr>
          <w:t>e</w:t>
        </w:r>
      </w:ins>
      <w:proofErr w:type="spellEnd"/>
      <w:ins w:id="88" w:author="Sophie Emilie Søborg Agger" w:date="2020-09-21T09:08:00Z">
        <w:r>
          <w:rPr>
            <w:rFonts w:ascii="Times" w:hAnsi="Times"/>
            <w:lang w:val="es-ES_tradnl"/>
          </w:rPr>
          <w:t xml:space="preserve"> </w:t>
        </w:r>
      </w:ins>
      <w:proofErr w:type="spellStart"/>
      <w:ins w:id="89" w:author="Sophie Emilie Søborg Agger" w:date="2020-09-21T09:11:00Z">
        <w:r>
          <w:rPr>
            <w:rFonts w:eastAsiaTheme="minorEastAsia" w:cs="Times New Roman"/>
            <w:color w:val="000000"/>
            <w:lang w:val="es-ES_tradnl"/>
          </w:rPr>
          <w:t>dichotomous</w:t>
        </w:r>
        <w:proofErr w:type="spellEnd"/>
        <w:r>
          <w:rPr>
            <w:rFonts w:ascii="Times" w:hAnsi="Times"/>
            <w:lang w:val="es-ES_tradnl"/>
          </w:rPr>
          <w:t xml:space="preserve"> </w:t>
        </w:r>
      </w:ins>
      <w:ins w:id="90" w:author="Sophie Emilie Søborg Agger" w:date="2020-09-21T09:08:00Z">
        <w:r>
          <w:rPr>
            <w:rFonts w:ascii="Times" w:hAnsi="Times"/>
            <w:lang w:val="es-ES_tradnl"/>
          </w:rPr>
          <w:t>(ja/</w:t>
        </w:r>
        <w:proofErr w:type="spellStart"/>
        <w:r>
          <w:rPr>
            <w:rFonts w:ascii="Times" w:hAnsi="Times"/>
            <w:lang w:val="es-ES_tradnl"/>
          </w:rPr>
          <w:t>n</w:t>
        </w:r>
      </w:ins>
      <w:ins w:id="91" w:author="Sophie Emilie Søborg Agger" w:date="2020-09-21T09:09:00Z">
        <w:r>
          <w:rPr>
            <w:rFonts w:ascii="Times" w:hAnsi="Times"/>
            <w:lang w:val="es-ES_tradnl"/>
          </w:rPr>
          <w:t>ej</w:t>
        </w:r>
        <w:proofErr w:type="spellEnd"/>
        <w:r>
          <w:rPr>
            <w:rFonts w:ascii="Times" w:hAnsi="Times"/>
            <w:lang w:val="es-ES_tradnl"/>
          </w:rPr>
          <w:t xml:space="preserve">) </w:t>
        </w:r>
        <w:proofErr w:type="spellStart"/>
        <w:r>
          <w:rPr>
            <w:rFonts w:ascii="Times" w:hAnsi="Times"/>
            <w:lang w:val="es-ES_tradnl"/>
          </w:rPr>
          <w:t>eller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kategorisk</w:t>
        </w:r>
        <w:proofErr w:type="spellEnd"/>
        <w:r>
          <w:rPr>
            <w:rFonts w:ascii="Times" w:hAnsi="Times"/>
            <w:lang w:val="es-ES_tradnl"/>
          </w:rPr>
          <w:t xml:space="preserve"> (</w:t>
        </w:r>
        <w:proofErr w:type="spellStart"/>
        <w:r>
          <w:rPr>
            <w:rFonts w:ascii="Times" w:hAnsi="Times"/>
            <w:lang w:val="es-ES_tradnl"/>
          </w:rPr>
          <w:t>urene</w:t>
        </w:r>
        <w:proofErr w:type="spellEnd"/>
        <w:r>
          <w:rPr>
            <w:rFonts w:ascii="Times" w:hAnsi="Times"/>
            <w:lang w:val="es-ES_tradnl"/>
          </w:rPr>
          <w:t xml:space="preserve">, &lt;1mm,1≤ </w:t>
        </w:r>
        <w:proofErr w:type="spellStart"/>
        <w:r>
          <w:rPr>
            <w:rFonts w:ascii="Times" w:hAnsi="Times"/>
            <w:lang w:val="es-ES_tradnl"/>
          </w:rPr>
          <w:t>whatever</w:t>
        </w:r>
        <w:proofErr w:type="spellEnd"/>
        <w:r>
          <w:rPr>
            <w:rFonts w:ascii="Times" w:hAnsi="Times"/>
            <w:lang w:val="es-ES_tradnl"/>
          </w:rPr>
          <w:t xml:space="preserve"> etc.)</w:t>
        </w:r>
      </w:ins>
      <w:ins w:id="92" w:author="Sophie Emilie Søborg Agger" w:date="2020-09-21T09:12:00Z">
        <w:r>
          <w:rPr>
            <w:rFonts w:ascii="Times" w:hAnsi="Times"/>
            <w:lang w:val="es-ES_tradnl"/>
          </w:rPr>
          <w:t xml:space="preserve">. </w:t>
        </w:r>
        <w:proofErr w:type="spellStart"/>
        <w:r>
          <w:rPr>
            <w:rFonts w:ascii="Times" w:hAnsi="Times"/>
            <w:lang w:val="es-ES_tradnl"/>
          </w:rPr>
          <w:t>Det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er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ikke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usandsynligt</w:t>
        </w:r>
        <w:proofErr w:type="spellEnd"/>
        <w:r>
          <w:rPr>
            <w:rFonts w:ascii="Times" w:hAnsi="Times"/>
            <w:lang w:val="es-ES_tradnl"/>
          </w:rPr>
          <w:t xml:space="preserve"> at i </w:t>
        </w:r>
        <w:proofErr w:type="spellStart"/>
        <w:r>
          <w:rPr>
            <w:rFonts w:ascii="Times" w:hAnsi="Times"/>
            <w:lang w:val="es-ES_tradnl"/>
          </w:rPr>
          <w:t>kommer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til</w:t>
        </w:r>
        <w:proofErr w:type="spellEnd"/>
        <w:r>
          <w:rPr>
            <w:rFonts w:ascii="Times" w:hAnsi="Times"/>
            <w:lang w:val="es-ES_tradnl"/>
          </w:rPr>
          <w:t xml:space="preserve"> at </w:t>
        </w:r>
        <w:proofErr w:type="spellStart"/>
        <w:r>
          <w:rPr>
            <w:rFonts w:ascii="Times" w:hAnsi="Times"/>
            <w:lang w:val="es-ES_tradnl"/>
          </w:rPr>
          <w:t>rette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det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til</w:t>
        </w:r>
        <w:proofErr w:type="spellEnd"/>
        <w:r>
          <w:rPr>
            <w:rFonts w:ascii="Times" w:hAnsi="Times"/>
            <w:lang w:val="es-ES_tradnl"/>
          </w:rPr>
          <w:t xml:space="preserve">, </w:t>
        </w:r>
        <w:proofErr w:type="spellStart"/>
        <w:r>
          <w:rPr>
            <w:rFonts w:ascii="Times" w:hAnsi="Times"/>
            <w:lang w:val="es-ES_tradnl"/>
          </w:rPr>
          <w:t>men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indsamling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uden</w:t>
        </w:r>
        <w:proofErr w:type="spellEnd"/>
        <w:r>
          <w:rPr>
            <w:rFonts w:ascii="Times" w:hAnsi="Times"/>
            <w:lang w:val="es-ES_tradnl"/>
          </w:rPr>
          <w:t xml:space="preserve"> en </w:t>
        </w:r>
        <w:proofErr w:type="spellStart"/>
        <w:r>
          <w:rPr>
            <w:rFonts w:ascii="Times" w:hAnsi="Times"/>
            <w:lang w:val="es-ES_tradnl"/>
          </w:rPr>
          <w:t>klar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idé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om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hvad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man</w:t>
        </w:r>
        <w:proofErr w:type="spellEnd"/>
        <w:r>
          <w:rPr>
            <w:rFonts w:ascii="Times" w:hAnsi="Times"/>
            <w:lang w:val="es-ES_tradnl"/>
          </w:rPr>
          <w:t xml:space="preserve"> vil </w:t>
        </w:r>
        <w:proofErr w:type="spellStart"/>
        <w:r>
          <w:rPr>
            <w:rFonts w:ascii="Times" w:hAnsi="Times"/>
            <w:lang w:val="es-ES_tradnl"/>
          </w:rPr>
          <w:t>med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det</w:t>
        </w:r>
        <w:proofErr w:type="spellEnd"/>
        <w:r>
          <w:rPr>
            <w:rFonts w:ascii="Times" w:hAnsi="Times"/>
            <w:lang w:val="es-ES_tradnl"/>
          </w:rPr>
          <w:t xml:space="preserve">, </w:t>
        </w:r>
        <w:proofErr w:type="spellStart"/>
        <w:r>
          <w:rPr>
            <w:rFonts w:ascii="Times" w:hAnsi="Times"/>
            <w:lang w:val="es-ES_tradnl"/>
          </w:rPr>
          <w:t>ender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ofte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med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frus</w:t>
        </w:r>
      </w:ins>
      <w:ins w:id="93" w:author="Sophie Emilie Søborg Agger" w:date="2020-09-21T09:13:00Z">
        <w:r>
          <w:rPr>
            <w:rFonts w:ascii="Times" w:hAnsi="Times"/>
            <w:lang w:val="es-ES_tradnl"/>
          </w:rPr>
          <w:t>trerende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dobbeltarbejde</w:t>
        </w:r>
        <w:proofErr w:type="spellEnd"/>
        <w:r>
          <w:rPr>
            <w:rFonts w:ascii="Times" w:hAnsi="Times"/>
            <w:lang w:val="es-ES_tradnl"/>
          </w:rPr>
          <w:t xml:space="preserve">. </w:t>
        </w:r>
      </w:ins>
    </w:p>
    <w:p w14:paraId="1034B4C8" w14:textId="51080737" w:rsidR="00A315B4" w:rsidRDefault="00A315B4" w:rsidP="00826732">
      <w:pPr>
        <w:rPr>
          <w:ins w:id="94" w:author="Sophie Emilie Søborg Agger" w:date="2020-09-21T09:17:00Z"/>
          <w:rFonts w:ascii="Times" w:hAnsi="Times"/>
          <w:lang w:val="es-ES_tradnl"/>
        </w:rPr>
      </w:pPr>
    </w:p>
    <w:p w14:paraId="3C09A96A" w14:textId="79A64631" w:rsidR="00A315B4" w:rsidRDefault="00A315B4" w:rsidP="00826732">
      <w:pPr>
        <w:rPr>
          <w:ins w:id="95" w:author="Sophie Emilie Søborg Agger" w:date="2020-09-21T09:13:00Z"/>
          <w:rFonts w:ascii="Times" w:hAnsi="Times"/>
          <w:lang w:val="es-ES_tradnl"/>
        </w:rPr>
      </w:pPr>
      <w:ins w:id="96" w:author="Sophie Emilie Søborg Agger" w:date="2020-09-21T09:17:00Z">
        <w:r>
          <w:rPr>
            <w:rFonts w:ascii="Times" w:hAnsi="Times"/>
            <w:lang w:val="es-ES_tradnl"/>
          </w:rPr>
          <w:t xml:space="preserve">At </w:t>
        </w:r>
        <w:proofErr w:type="spellStart"/>
        <w:r>
          <w:rPr>
            <w:rFonts w:ascii="Times" w:hAnsi="Times"/>
            <w:lang w:val="es-ES_tradnl"/>
          </w:rPr>
          <w:t>skaffe</w:t>
        </w:r>
        <w:proofErr w:type="spellEnd"/>
        <w:r>
          <w:rPr>
            <w:rFonts w:ascii="Times" w:hAnsi="Times"/>
            <w:lang w:val="es-ES_tradnl"/>
          </w:rPr>
          <w:t xml:space="preserve"> data </w:t>
        </w:r>
        <w:proofErr w:type="spellStart"/>
        <w:r>
          <w:rPr>
            <w:rFonts w:ascii="Times" w:hAnsi="Times"/>
            <w:lang w:val="es-ES_tradnl"/>
          </w:rPr>
          <w:t>omkring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korttids</w:t>
        </w:r>
        <w:proofErr w:type="spellEnd"/>
        <w:r>
          <w:rPr>
            <w:rFonts w:ascii="Times" w:hAnsi="Times"/>
            <w:lang w:val="es-ES_tradnl"/>
          </w:rPr>
          <w:t xml:space="preserve"> </w:t>
        </w:r>
      </w:ins>
      <w:proofErr w:type="spellStart"/>
      <w:ins w:id="97" w:author="Sophie Emilie Søborg Agger" w:date="2020-09-21T09:18:00Z">
        <w:r>
          <w:rPr>
            <w:rFonts w:ascii="Times" w:hAnsi="Times"/>
            <w:lang w:val="es-ES_tradnl"/>
          </w:rPr>
          <w:t>komplikationer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er</w:t>
        </w:r>
        <w:proofErr w:type="spellEnd"/>
        <w:r>
          <w:rPr>
            <w:rFonts w:ascii="Times" w:hAnsi="Times"/>
            <w:lang w:val="es-ES_tradnl"/>
          </w:rPr>
          <w:t xml:space="preserve"> i </w:t>
        </w:r>
        <w:proofErr w:type="spellStart"/>
        <w:r>
          <w:rPr>
            <w:rFonts w:ascii="Times" w:hAnsi="Times"/>
            <w:lang w:val="es-ES_tradnl"/>
          </w:rPr>
          <w:t>simpelt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nok</w:t>
        </w:r>
        <w:proofErr w:type="spellEnd"/>
        <w:r>
          <w:rPr>
            <w:rFonts w:ascii="Times" w:hAnsi="Times"/>
            <w:lang w:val="es-ES_tradnl"/>
          </w:rPr>
          <w:t xml:space="preserve">, da de </w:t>
        </w:r>
        <w:proofErr w:type="spellStart"/>
        <w:r>
          <w:rPr>
            <w:rFonts w:ascii="Times" w:hAnsi="Times"/>
            <w:lang w:val="es-ES_tradnl"/>
          </w:rPr>
          <w:t>fleste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kommer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til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kontrol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hos</w:t>
        </w:r>
        <w:proofErr w:type="spellEnd"/>
        <w:r>
          <w:rPr>
            <w:rFonts w:ascii="Times" w:hAnsi="Times"/>
            <w:lang w:val="es-ES_tradnl"/>
          </w:rPr>
          <w:t xml:space="preserve"> os. </w:t>
        </w:r>
      </w:ins>
    </w:p>
    <w:p w14:paraId="3873045B" w14:textId="2F7AD806" w:rsidR="00A315B4" w:rsidRDefault="00A315B4" w:rsidP="00826732">
      <w:pPr>
        <w:rPr>
          <w:ins w:id="98" w:author="Sophie Emilie Søborg Agger" w:date="2020-09-21T09:13:00Z"/>
          <w:rFonts w:ascii="Times" w:hAnsi="Times"/>
          <w:lang w:val="es-ES_tradnl"/>
        </w:rPr>
      </w:pPr>
    </w:p>
    <w:p w14:paraId="16BE242A" w14:textId="77A20CDC" w:rsidR="00A315B4" w:rsidRDefault="00A315B4" w:rsidP="00826732">
      <w:pPr>
        <w:rPr>
          <w:ins w:id="99" w:author="Sophie Emilie Søborg Agger" w:date="2020-09-21T09:14:00Z"/>
          <w:rFonts w:ascii="Times" w:hAnsi="Times"/>
          <w:lang w:val="es-ES_tradnl"/>
        </w:rPr>
      </w:pPr>
      <w:commentRangeStart w:id="100"/>
      <w:proofErr w:type="spellStart"/>
      <w:ins w:id="101" w:author="Sophie Emilie Søborg Agger" w:date="2020-09-21T09:13:00Z">
        <w:r>
          <w:rPr>
            <w:rFonts w:ascii="Times" w:hAnsi="Times"/>
            <w:lang w:val="es-ES_tradnl"/>
          </w:rPr>
          <w:t>Hvis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jeg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skulle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vælge</w:t>
        </w:r>
        <w:proofErr w:type="spellEnd"/>
        <w:r>
          <w:rPr>
            <w:rFonts w:ascii="Times" w:hAnsi="Times"/>
            <w:lang w:val="es-ES_tradnl"/>
          </w:rPr>
          <w:t xml:space="preserve"> </w:t>
        </w:r>
      </w:ins>
      <w:proofErr w:type="spellStart"/>
      <w:ins w:id="102" w:author="Sophie Emilie Søborg Agger" w:date="2020-09-21T09:14:00Z">
        <w:r>
          <w:rPr>
            <w:rFonts w:ascii="Times" w:hAnsi="Times"/>
            <w:lang w:val="es-ES_tradnl"/>
          </w:rPr>
          <w:t>ville</w:t>
        </w:r>
        <w:proofErr w:type="spellEnd"/>
        <w:r>
          <w:rPr>
            <w:rFonts w:ascii="Times" w:hAnsi="Times"/>
            <w:lang w:val="es-ES_tradnl"/>
          </w:rPr>
          <w:t xml:space="preserve"> de </w:t>
        </w:r>
        <w:proofErr w:type="spellStart"/>
        <w:r>
          <w:rPr>
            <w:rFonts w:ascii="Times" w:hAnsi="Times"/>
            <w:lang w:val="es-ES_tradnl"/>
          </w:rPr>
          <w:t>mest</w:t>
        </w:r>
        <w:proofErr w:type="spellEnd"/>
        <w:r>
          <w:rPr>
            <w:rFonts w:ascii="Times" w:hAnsi="Times"/>
            <w:lang w:val="es-ES_tradnl"/>
          </w:rPr>
          <w:t xml:space="preserve"> interesante </w:t>
        </w:r>
        <w:proofErr w:type="spellStart"/>
        <w:r>
          <w:rPr>
            <w:rFonts w:ascii="Times" w:hAnsi="Times"/>
            <w:lang w:val="es-ES_tradnl"/>
          </w:rPr>
          <w:t>ting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være</w:t>
        </w:r>
        <w:proofErr w:type="spellEnd"/>
        <w:r>
          <w:rPr>
            <w:rFonts w:ascii="Times" w:hAnsi="Times"/>
            <w:lang w:val="es-ES_tradnl"/>
          </w:rPr>
          <w:t>:</w:t>
        </w:r>
      </w:ins>
    </w:p>
    <w:p w14:paraId="12DA7C80" w14:textId="183A3A64" w:rsidR="00A315B4" w:rsidRDefault="00A315B4" w:rsidP="00826732">
      <w:pPr>
        <w:rPr>
          <w:ins w:id="103" w:author="Sophie Emilie Søborg Agger" w:date="2020-09-21T09:14:00Z"/>
          <w:rFonts w:ascii="Times" w:hAnsi="Times"/>
          <w:lang w:val="es-ES_tradnl"/>
        </w:rPr>
      </w:pPr>
      <w:proofErr w:type="spellStart"/>
      <w:ins w:id="104" w:author="Sophie Emilie Søborg Agger" w:date="2020-09-21T09:14:00Z">
        <w:r>
          <w:rPr>
            <w:rFonts w:ascii="Times" w:hAnsi="Times"/>
            <w:lang w:val="es-ES_tradnl"/>
          </w:rPr>
          <w:t>Overenstemmelse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mellem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cytologi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og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histo</w:t>
        </w:r>
        <w:proofErr w:type="spellEnd"/>
      </w:ins>
    </w:p>
    <w:p w14:paraId="0CDEBBE3" w14:textId="042F20C7" w:rsidR="00A315B4" w:rsidRDefault="00A315B4">
      <w:pPr>
        <w:widowControl w:val="0"/>
        <w:autoSpaceDE w:val="0"/>
        <w:autoSpaceDN w:val="0"/>
        <w:adjustRightInd w:val="0"/>
        <w:rPr>
          <w:ins w:id="105" w:author="Sophie Emilie Søborg Agger" w:date="2020-09-21T09:14:00Z"/>
          <w:rFonts w:ascii="Times" w:hAnsi="Times"/>
          <w:lang w:val="es-ES_tradnl"/>
        </w:rPr>
        <w:pPrChange w:id="106" w:author="Sophie Emilie Søborg Agger" w:date="2020-09-21T09:45:00Z">
          <w:pPr/>
        </w:pPrChange>
      </w:pPr>
      <w:proofErr w:type="spellStart"/>
      <w:ins w:id="107" w:author="Sophie Emilie Søborg Agger" w:date="2020-09-21T09:14:00Z">
        <w:r>
          <w:rPr>
            <w:rFonts w:ascii="Times" w:hAnsi="Times"/>
            <w:lang w:val="es-ES_tradnl"/>
          </w:rPr>
          <w:t>Komplikationsrate</w:t>
        </w:r>
        <w:proofErr w:type="spellEnd"/>
        <w:r>
          <w:rPr>
            <w:rFonts w:ascii="Times" w:hAnsi="Times"/>
            <w:lang w:val="es-ES_tradnl"/>
          </w:rPr>
          <w:t xml:space="preserve"> (</w:t>
        </w:r>
        <w:proofErr w:type="spellStart"/>
        <w:r>
          <w:rPr>
            <w:rFonts w:ascii="Times" w:hAnsi="Times"/>
            <w:lang w:val="es-ES_tradnl"/>
          </w:rPr>
          <w:t>gerne</w:t>
        </w:r>
        <w:proofErr w:type="spellEnd"/>
        <w:r>
          <w:rPr>
            <w:rFonts w:ascii="Times" w:hAnsi="Times"/>
            <w:lang w:val="es-ES_tradnl"/>
          </w:rPr>
          <w:t xml:space="preserve"> </w:t>
        </w:r>
      </w:ins>
      <w:proofErr w:type="spellStart"/>
      <w:ins w:id="108" w:author="Sophie Emilie Søborg Agger" w:date="2020-09-21T09:28:00Z">
        <w:r w:rsidR="009B7BDE">
          <w:rPr>
            <w:rFonts w:ascii="Times" w:hAnsi="Times"/>
            <w:lang w:val="es-ES_tradnl"/>
          </w:rPr>
          <w:t>opdelt</w:t>
        </w:r>
        <w:proofErr w:type="spellEnd"/>
        <w:r w:rsidR="009B7BDE">
          <w:rPr>
            <w:rFonts w:ascii="Times" w:hAnsi="Times"/>
            <w:lang w:val="es-ES_tradnl"/>
          </w:rPr>
          <w:t xml:space="preserve"> </w:t>
        </w:r>
      </w:ins>
      <w:ins w:id="109" w:author="Sophie Emilie Søborg Agger" w:date="2020-09-21T09:14:00Z">
        <w:r>
          <w:rPr>
            <w:rFonts w:ascii="Times" w:hAnsi="Times"/>
            <w:lang w:val="es-ES_tradnl"/>
          </w:rPr>
          <w:t xml:space="preserve">i </w:t>
        </w:r>
        <w:proofErr w:type="spellStart"/>
        <w:r>
          <w:rPr>
            <w:rFonts w:ascii="Times" w:hAnsi="Times"/>
            <w:lang w:val="es-ES_tradnl"/>
          </w:rPr>
          <w:t>kategorier</w:t>
        </w:r>
      </w:ins>
      <w:proofErr w:type="spellEnd"/>
      <w:ins w:id="110" w:author="Sophie Emilie Søborg Agger" w:date="2020-09-21T09:28:00Z">
        <w:r w:rsidR="009B7BDE">
          <w:rPr>
            <w:rFonts w:ascii="Times" w:hAnsi="Times"/>
            <w:lang w:val="es-ES_tradnl"/>
          </w:rPr>
          <w:t xml:space="preserve"> </w:t>
        </w:r>
        <w:proofErr w:type="spellStart"/>
        <w:r w:rsidR="009B7BDE">
          <w:rPr>
            <w:rFonts w:ascii="Times" w:hAnsi="Times"/>
            <w:lang w:val="es-ES_tradnl"/>
          </w:rPr>
          <w:t>eller</w:t>
        </w:r>
        <w:proofErr w:type="spellEnd"/>
        <w:r w:rsidR="009B7BDE">
          <w:rPr>
            <w:rFonts w:ascii="Times" w:hAnsi="Times"/>
            <w:lang w:val="es-ES_tradnl"/>
          </w:rPr>
          <w:t xml:space="preserve"> </w:t>
        </w:r>
        <w:proofErr w:type="spellStart"/>
        <w:r w:rsidR="009B7BDE">
          <w:rPr>
            <w:rFonts w:ascii="Times" w:hAnsi="Times"/>
            <w:lang w:val="es-ES_tradnl"/>
          </w:rPr>
          <w:t>grade</w:t>
        </w:r>
      </w:ins>
      <w:ins w:id="111" w:author="Sophie Emilie Søborg Agger" w:date="2020-09-21T09:45:00Z">
        <w:r w:rsidR="00E80CBB">
          <w:rPr>
            <w:rFonts w:ascii="Times" w:hAnsi="Times"/>
            <w:lang w:val="es-ES_tradnl"/>
          </w:rPr>
          <w:t>r</w:t>
        </w:r>
      </w:ins>
      <w:proofErr w:type="spellEnd"/>
      <w:ins w:id="112" w:author="Sophie Emilie Søborg Agger" w:date="2020-09-21T09:14:00Z">
        <w:r>
          <w:rPr>
            <w:rFonts w:ascii="Times" w:hAnsi="Times"/>
            <w:lang w:val="es-ES_tradnl"/>
          </w:rPr>
          <w:t>)</w:t>
        </w:r>
      </w:ins>
    </w:p>
    <w:p w14:paraId="1920F848" w14:textId="6712CD28" w:rsidR="00A315B4" w:rsidRDefault="00A315B4" w:rsidP="00826732">
      <w:pPr>
        <w:rPr>
          <w:ins w:id="113" w:author="Sophie Emilie Søborg Agger" w:date="2020-09-21T09:14:00Z"/>
          <w:rFonts w:ascii="Times" w:hAnsi="Times"/>
          <w:lang w:val="es-ES_tradnl"/>
        </w:rPr>
      </w:pPr>
      <w:proofErr w:type="spellStart"/>
      <w:ins w:id="114" w:author="Sophie Emilie Søborg Agger" w:date="2020-09-21T09:14:00Z">
        <w:r>
          <w:rPr>
            <w:rFonts w:ascii="Times" w:hAnsi="Times"/>
            <w:lang w:val="es-ES_tradnl"/>
          </w:rPr>
          <w:t>Komplikationer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o</w:t>
        </w:r>
      </w:ins>
      <w:ins w:id="115" w:author="Sophie Emilie Søborg Agger" w:date="2020-09-21T12:10:00Z">
        <w:r w:rsidR="00101B64">
          <w:rPr>
            <w:rFonts w:ascii="Times" w:hAnsi="Times"/>
            <w:lang w:val="es-ES_tradnl"/>
          </w:rPr>
          <w:t>g</w:t>
        </w:r>
        <w:proofErr w:type="spellEnd"/>
        <w:r w:rsidR="00101B64">
          <w:rPr>
            <w:rFonts w:ascii="Times" w:hAnsi="Times"/>
            <w:lang w:val="es-ES_tradnl"/>
          </w:rPr>
          <w:t xml:space="preserve"> </w:t>
        </w:r>
      </w:ins>
      <w:proofErr w:type="spellStart"/>
      <w:ins w:id="116" w:author="Sophie Emilie Søborg Agger" w:date="2020-09-21T12:11:00Z">
        <w:r w:rsidR="00101B64">
          <w:rPr>
            <w:rFonts w:ascii="Times" w:hAnsi="Times"/>
            <w:lang w:val="es-ES_tradnl"/>
          </w:rPr>
          <w:t>diverse</w:t>
        </w:r>
        <w:proofErr w:type="spellEnd"/>
        <w:r w:rsidR="00101B64">
          <w:rPr>
            <w:rFonts w:ascii="Times" w:hAnsi="Times"/>
            <w:lang w:val="es-ES_tradnl"/>
          </w:rPr>
          <w:t xml:space="preserve"> variable (</w:t>
        </w:r>
        <w:proofErr w:type="spellStart"/>
        <w:r w:rsidR="00101B64">
          <w:rPr>
            <w:rFonts w:ascii="Times" w:hAnsi="Times"/>
            <w:lang w:val="es-ES_tradnl"/>
          </w:rPr>
          <w:t>surgical</w:t>
        </w:r>
        <w:proofErr w:type="spellEnd"/>
        <w:r w:rsidR="00101B64">
          <w:rPr>
            <w:rFonts w:ascii="Times" w:hAnsi="Times"/>
            <w:lang w:val="es-ES_tradnl"/>
          </w:rPr>
          <w:t xml:space="preserve"> </w:t>
        </w:r>
        <w:proofErr w:type="spellStart"/>
        <w:r w:rsidR="00101B64">
          <w:rPr>
            <w:rFonts w:ascii="Times" w:hAnsi="Times"/>
            <w:lang w:val="es-ES_tradnl"/>
          </w:rPr>
          <w:t>dose</w:t>
        </w:r>
        <w:proofErr w:type="spellEnd"/>
        <w:r w:rsidR="00101B64">
          <w:rPr>
            <w:rFonts w:ascii="Times" w:hAnsi="Times"/>
            <w:lang w:val="es-ES_tradnl"/>
          </w:rPr>
          <w:t xml:space="preserve">, </w:t>
        </w:r>
        <w:proofErr w:type="spellStart"/>
        <w:r w:rsidR="00101B64">
          <w:rPr>
            <w:rFonts w:ascii="Times" w:hAnsi="Times"/>
            <w:lang w:val="es-ES_tradnl"/>
          </w:rPr>
          <w:t>alder</w:t>
        </w:r>
        <w:proofErr w:type="spellEnd"/>
        <w:r w:rsidR="00101B64">
          <w:rPr>
            <w:rFonts w:ascii="Times" w:hAnsi="Times"/>
            <w:lang w:val="es-ES_tradnl"/>
          </w:rPr>
          <w:t xml:space="preserve">, </w:t>
        </w:r>
        <w:proofErr w:type="spellStart"/>
        <w:r w:rsidR="00101B64">
          <w:rPr>
            <w:rFonts w:ascii="Times" w:hAnsi="Times"/>
            <w:lang w:val="es-ES_tradnl"/>
          </w:rPr>
          <w:t>lo</w:t>
        </w:r>
      </w:ins>
      <w:ins w:id="117" w:author="Sophie Emilie Søborg Agger" w:date="2020-09-21T12:12:00Z">
        <w:r w:rsidR="00101B64">
          <w:rPr>
            <w:rFonts w:ascii="Times" w:hAnsi="Times"/>
            <w:lang w:val="es-ES_tradnl"/>
          </w:rPr>
          <w:t>kalisering</w:t>
        </w:r>
        <w:proofErr w:type="spellEnd"/>
        <w:r w:rsidR="00101B64">
          <w:rPr>
            <w:rFonts w:ascii="Times" w:hAnsi="Times"/>
            <w:lang w:val="es-ES_tradnl"/>
          </w:rPr>
          <w:t xml:space="preserve">, </w:t>
        </w:r>
        <w:proofErr w:type="spellStart"/>
        <w:r w:rsidR="00101B64">
          <w:rPr>
            <w:rFonts w:ascii="Times" w:hAnsi="Times"/>
            <w:lang w:val="es-ES_tradnl"/>
          </w:rPr>
          <w:t>løbetid</w:t>
        </w:r>
        <w:proofErr w:type="spellEnd"/>
        <w:r w:rsidR="00101B64">
          <w:rPr>
            <w:rFonts w:ascii="Times" w:hAnsi="Times"/>
            <w:lang w:val="es-ES_tradnl"/>
          </w:rPr>
          <w:t xml:space="preserve">, </w:t>
        </w:r>
        <w:proofErr w:type="spellStart"/>
        <w:r w:rsidR="00101B64">
          <w:rPr>
            <w:rFonts w:ascii="Times" w:hAnsi="Times"/>
            <w:lang w:val="es-ES_tradnl"/>
          </w:rPr>
          <w:t>grad</w:t>
        </w:r>
        <w:proofErr w:type="spellEnd"/>
        <w:r w:rsidR="00101B64">
          <w:rPr>
            <w:rFonts w:ascii="Times" w:hAnsi="Times"/>
            <w:lang w:val="es-ES_tradnl"/>
          </w:rPr>
          <w:t xml:space="preserve">, </w:t>
        </w:r>
        <w:proofErr w:type="spellStart"/>
        <w:r w:rsidR="00101B64">
          <w:rPr>
            <w:rFonts w:ascii="Times" w:hAnsi="Times"/>
            <w:lang w:val="es-ES_tradnl"/>
          </w:rPr>
          <w:t>diagnose</w:t>
        </w:r>
        <w:proofErr w:type="spellEnd"/>
        <w:r w:rsidR="00101B64">
          <w:rPr>
            <w:rFonts w:ascii="Times" w:hAnsi="Times"/>
            <w:lang w:val="es-ES_tradnl"/>
          </w:rPr>
          <w:t xml:space="preserve">, </w:t>
        </w:r>
        <w:proofErr w:type="spellStart"/>
        <w:r w:rsidR="00101B64">
          <w:rPr>
            <w:rFonts w:ascii="Times" w:hAnsi="Times"/>
            <w:lang w:val="es-ES_tradnl"/>
          </w:rPr>
          <w:t>optid</w:t>
        </w:r>
        <w:proofErr w:type="spellEnd"/>
        <w:r w:rsidR="00101B64">
          <w:rPr>
            <w:rFonts w:ascii="Times" w:hAnsi="Times"/>
            <w:lang w:val="es-ES_tradnl"/>
          </w:rPr>
          <w:t xml:space="preserve">, </w:t>
        </w:r>
        <w:proofErr w:type="spellStart"/>
        <w:r w:rsidR="00101B64">
          <w:rPr>
            <w:rFonts w:ascii="Times" w:hAnsi="Times"/>
            <w:lang w:val="es-ES_tradnl"/>
          </w:rPr>
          <w:t>comorbiditeter</w:t>
        </w:r>
        <w:proofErr w:type="spellEnd"/>
        <w:r w:rsidR="00101B64">
          <w:rPr>
            <w:rFonts w:ascii="Times" w:hAnsi="Times"/>
            <w:lang w:val="es-ES_tradnl"/>
          </w:rPr>
          <w:t xml:space="preserve">, </w:t>
        </w:r>
        <w:proofErr w:type="spellStart"/>
        <w:r w:rsidR="00101B64">
          <w:rPr>
            <w:rFonts w:ascii="Times" w:hAnsi="Times"/>
            <w:lang w:val="es-ES_tradnl"/>
          </w:rPr>
          <w:t>neut</w:t>
        </w:r>
        <w:proofErr w:type="spellEnd"/>
        <w:r w:rsidR="00101B64">
          <w:rPr>
            <w:rFonts w:ascii="Times" w:hAnsi="Times"/>
            <w:lang w:val="es-ES_tradnl"/>
          </w:rPr>
          <w:t xml:space="preserve"> status </w:t>
        </w:r>
        <w:proofErr w:type="spellStart"/>
        <w:r w:rsidR="00101B64">
          <w:rPr>
            <w:rFonts w:ascii="Times" w:hAnsi="Times"/>
            <w:lang w:val="es-ES_tradnl"/>
          </w:rPr>
          <w:t>f.eks</w:t>
        </w:r>
        <w:bookmarkStart w:id="118" w:name="_GoBack"/>
        <w:bookmarkEnd w:id="118"/>
        <w:proofErr w:type="spellEnd"/>
        <w:r w:rsidR="00101B64">
          <w:rPr>
            <w:rFonts w:ascii="Times" w:hAnsi="Times"/>
            <w:lang w:val="es-ES_tradnl"/>
          </w:rPr>
          <w:t>)</w:t>
        </w:r>
      </w:ins>
    </w:p>
    <w:p w14:paraId="6E71674C" w14:textId="1ED457F3" w:rsidR="00A315B4" w:rsidRDefault="00A315B4" w:rsidP="00826732">
      <w:pPr>
        <w:rPr>
          <w:ins w:id="119" w:author="Sophie Emilie Søborg Agger" w:date="2020-09-21T09:15:00Z"/>
          <w:rFonts w:ascii="Times" w:hAnsi="Times"/>
          <w:lang w:val="es-ES_tradnl"/>
        </w:rPr>
      </w:pPr>
      <w:proofErr w:type="spellStart"/>
      <w:ins w:id="120" w:author="Sophie Emilie Søborg Agger" w:date="2020-09-21T09:15:00Z">
        <w:r>
          <w:rPr>
            <w:rFonts w:ascii="Times" w:hAnsi="Times"/>
            <w:lang w:val="es-ES_tradnl"/>
          </w:rPr>
          <w:t>Stage</w:t>
        </w:r>
        <w:proofErr w:type="spellEnd"/>
        <w:r>
          <w:rPr>
            <w:rFonts w:ascii="Times" w:hAnsi="Times"/>
            <w:lang w:val="es-ES_tradnl"/>
          </w:rPr>
          <w:t xml:space="preserve">/grade </w:t>
        </w:r>
        <w:proofErr w:type="spellStart"/>
        <w:r>
          <w:rPr>
            <w:rFonts w:ascii="Times" w:hAnsi="Times"/>
            <w:lang w:val="es-ES_tradnl"/>
          </w:rPr>
          <w:t>og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recurrence</w:t>
        </w:r>
        <w:proofErr w:type="spellEnd"/>
      </w:ins>
    </w:p>
    <w:p w14:paraId="533EBADA" w14:textId="5F2170B5" w:rsidR="00A315B4" w:rsidRDefault="00A315B4" w:rsidP="00826732">
      <w:pPr>
        <w:rPr>
          <w:ins w:id="121" w:author="Sophie Emilie Søborg Agger" w:date="2020-09-21T09:16:00Z"/>
          <w:rFonts w:ascii="Times" w:hAnsi="Times"/>
          <w:lang w:val="es-ES_tradnl"/>
        </w:rPr>
      </w:pPr>
      <w:proofErr w:type="spellStart"/>
      <w:ins w:id="122" w:author="Sophie Emilie Søborg Agger" w:date="2020-09-21T09:15:00Z">
        <w:r>
          <w:rPr>
            <w:rFonts w:ascii="Times" w:hAnsi="Times"/>
            <w:lang w:val="es-ES_tradnl"/>
          </w:rPr>
          <w:t>Margener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og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recurrence</w:t>
        </w:r>
      </w:ins>
      <w:proofErr w:type="spellEnd"/>
    </w:p>
    <w:p w14:paraId="20EDAB9E" w14:textId="48B1B4CF" w:rsidR="00A315B4" w:rsidRPr="00826732" w:rsidRDefault="00A315B4" w:rsidP="00826732">
      <w:pPr>
        <w:rPr>
          <w:rFonts w:ascii="Times" w:hAnsi="Times"/>
          <w:lang w:val="es-ES_tradnl"/>
          <w:rPrChange w:id="123" w:author="Sophie Emilie Søborg Agger" w:date="2020-09-21T09:06:00Z">
            <w:rPr>
              <w:rFonts w:ascii="Times" w:hAnsi="Times"/>
              <w:sz w:val="20"/>
              <w:szCs w:val="20"/>
              <w:lang w:val="es-ES_tradnl"/>
            </w:rPr>
          </w:rPrChange>
        </w:rPr>
      </w:pPr>
      <w:ins w:id="124" w:author="Sophie Emilie Søborg Agger" w:date="2020-09-21T09:16:00Z">
        <w:r>
          <w:rPr>
            <w:rFonts w:ascii="Times" w:hAnsi="Times"/>
            <w:lang w:val="es-ES_tradnl"/>
          </w:rPr>
          <w:t xml:space="preserve">N </w:t>
        </w:r>
        <w:proofErr w:type="spellStart"/>
        <w:r>
          <w:rPr>
            <w:rFonts w:ascii="Times" w:hAnsi="Times"/>
            <w:lang w:val="es-ES_tradnl"/>
          </w:rPr>
          <w:t>stage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og</w:t>
        </w:r>
        <w:proofErr w:type="spellEnd"/>
        <w:r>
          <w:rPr>
            <w:rFonts w:ascii="Times" w:hAnsi="Times"/>
            <w:lang w:val="es-ES_tradnl"/>
          </w:rPr>
          <w:t xml:space="preserve"> </w:t>
        </w:r>
        <w:proofErr w:type="spellStart"/>
        <w:r>
          <w:rPr>
            <w:rFonts w:ascii="Times" w:hAnsi="Times"/>
            <w:lang w:val="es-ES_tradnl"/>
          </w:rPr>
          <w:t>recurrence</w:t>
        </w:r>
        <w:proofErr w:type="spellEnd"/>
        <w:r>
          <w:rPr>
            <w:rFonts w:ascii="Times" w:hAnsi="Times"/>
            <w:lang w:val="es-ES_tradnl"/>
          </w:rPr>
          <w:t xml:space="preserve"> (</w:t>
        </w:r>
        <w:proofErr w:type="spellStart"/>
        <w:r>
          <w:rPr>
            <w:rFonts w:ascii="Times" w:hAnsi="Times"/>
            <w:lang w:val="es-ES_tradnl"/>
          </w:rPr>
          <w:t>metastaser</w:t>
        </w:r>
        <w:proofErr w:type="spellEnd"/>
        <w:r>
          <w:rPr>
            <w:rFonts w:ascii="Times" w:hAnsi="Times"/>
            <w:lang w:val="es-ES_tradnl"/>
          </w:rPr>
          <w:t>)</w:t>
        </w:r>
      </w:ins>
      <w:commentRangeEnd w:id="100"/>
      <w:ins w:id="125" w:author="Sophie Emilie Søborg Agger" w:date="2020-09-21T09:45:00Z">
        <w:r w:rsidR="00E80CBB">
          <w:rPr>
            <w:rStyle w:val="CommentReference"/>
          </w:rPr>
          <w:commentReference w:id="100"/>
        </w:r>
      </w:ins>
    </w:p>
    <w:p w14:paraId="6ED42102" w14:textId="77777777" w:rsidR="003475FB" w:rsidRDefault="003475FB" w:rsidP="00631016"/>
    <w:p w14:paraId="6D2CED90" w14:textId="77777777" w:rsidR="003F5234" w:rsidRDefault="003F5234" w:rsidP="00631016"/>
    <w:p w14:paraId="6FA2984F" w14:textId="77777777" w:rsidR="007B521E" w:rsidRDefault="007B521E" w:rsidP="00631016"/>
    <w:p w14:paraId="4BB9F739" w14:textId="77777777" w:rsidR="007B521E" w:rsidRDefault="007B521E" w:rsidP="00631016"/>
    <w:p w14:paraId="073F0F70" w14:textId="77777777" w:rsidR="00631016" w:rsidRDefault="00631016" w:rsidP="003F5234"/>
    <w:sectPr w:rsidR="00631016" w:rsidSect="00A5106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4" w:author="Sophie Emilie Søborg Agger" w:date="2020-09-21T09:40:00Z" w:initials="SESA">
    <w:p w14:paraId="40571CC6" w14:textId="218BFA64" w:rsidR="00506293" w:rsidRDefault="00506293">
      <w:pPr>
        <w:pStyle w:val="CommentText"/>
      </w:pPr>
      <w:r>
        <w:rPr>
          <w:rStyle w:val="CommentReference"/>
        </w:rPr>
        <w:annotationRef/>
      </w:r>
      <w:r>
        <w:t>Giver denne paragraf noget? Hvis ja, hvad?</w:t>
      </w:r>
    </w:p>
  </w:comment>
  <w:comment w:id="100" w:author="Sophie Emilie Søborg Agger" w:date="2020-09-21T09:45:00Z" w:initials="SESA">
    <w:p w14:paraId="2313E94E" w14:textId="6EF1C2D3" w:rsidR="00E80CBB" w:rsidRDefault="00E80CBB">
      <w:pPr>
        <w:pStyle w:val="CommentText"/>
      </w:pPr>
      <w:r>
        <w:rPr>
          <w:rStyle w:val="CommentReference"/>
        </w:rPr>
        <w:annotationRef/>
      </w:r>
      <w:r>
        <w:t>Må jeg det eller skal jeg holde mine fede fingre for mig selv?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571CC6" w15:done="0"/>
  <w15:commentEx w15:paraId="2313E9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571CC6" w16cid:durableId="2312F3A3"/>
  <w16cid:commentId w16cid:paraId="2313E94E" w16cid:durableId="2312F4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phie Emilie Søborg Agger">
    <w15:presenceInfo w15:providerId="AD" w15:userId="S::jqc305@ku.dk::10dafb2c-fe28-4dcc-8a3a-7d628077b5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16"/>
    <w:rsid w:val="000D4D58"/>
    <w:rsid w:val="000E3FC1"/>
    <w:rsid w:val="00101B64"/>
    <w:rsid w:val="00247166"/>
    <w:rsid w:val="00267CC5"/>
    <w:rsid w:val="003475FB"/>
    <w:rsid w:val="003F5234"/>
    <w:rsid w:val="004E021D"/>
    <w:rsid w:val="00506293"/>
    <w:rsid w:val="00631016"/>
    <w:rsid w:val="006C0680"/>
    <w:rsid w:val="007B521E"/>
    <w:rsid w:val="007C2CBE"/>
    <w:rsid w:val="00826732"/>
    <w:rsid w:val="009B7BDE"/>
    <w:rsid w:val="00A315B4"/>
    <w:rsid w:val="00A51065"/>
    <w:rsid w:val="00C50C3A"/>
    <w:rsid w:val="00DB3FCC"/>
    <w:rsid w:val="00E04CB0"/>
    <w:rsid w:val="00E3275C"/>
    <w:rsid w:val="00E36380"/>
    <w:rsid w:val="00E8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6EFEE"/>
  <w14:defaultImageDpi w14:val="300"/>
  <w15:docId w15:val="{0647889B-25F5-834F-BA99-8E566141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1016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0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16"/>
    <w:rPr>
      <w:rFonts w:ascii="Lucida Grande" w:eastAsia="Cambria" w:hAnsi="Lucida Grande" w:cs="Cambri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475FB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9B7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B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BDE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BDE"/>
    <w:rPr>
      <w:rFonts w:ascii="Cambria" w:eastAsia="Cambria" w:hAnsi="Cambria" w:cs="Cambr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B7BDE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539D2D-1C68-444F-A7A1-716E551A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amanda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Marie Roost Wille-Jørgensen</dc:creator>
  <cp:keywords/>
  <dc:description/>
  <cp:lastModifiedBy>Sophie Emilie Søborg Agger</cp:lastModifiedBy>
  <cp:revision>3</cp:revision>
  <dcterms:created xsi:type="dcterms:W3CDTF">2020-09-21T08:38:00Z</dcterms:created>
  <dcterms:modified xsi:type="dcterms:W3CDTF">2020-09-21T18:46:00Z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0bcfab02-d45e-3fd9-aed8-0954be9a6b8c</vt:lpwstr>
  </property>
  <property fmtid="{D5CDD505-2E9C-101B-9397-08002B2CF9AE}" pid="4" name="Mendeley Citation Style_1">
    <vt:lpwstr>http://www.zotero.org/styles/nature</vt:lpwstr>
  </property>
</Properties>
</file>